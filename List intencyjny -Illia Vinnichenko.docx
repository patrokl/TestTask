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93" w:rsidRDefault="00B95B15">
      <w:pPr>
        <w:rPr>
          <w:color w:val="464547" w:themeColor="text1"/>
        </w:rPr>
      </w:pPr>
      <w:r>
        <w:rPr>
          <w:noProof/>
          <w:color w:val="464547" w:themeColor="text1"/>
        </w:rPr>
        <w:drawing>
          <wp:anchor distT="0" distB="0" distL="114300" distR="114300" simplePos="0" relativeHeight="2" behindDoc="0" locked="0" layoutInCell="1" allowOverlap="1">
            <wp:simplePos x="0" y="0"/>
            <wp:positionH relativeFrom="column">
              <wp:posOffset>0</wp:posOffset>
            </wp:positionH>
            <wp:positionV relativeFrom="paragraph">
              <wp:posOffset>-342900</wp:posOffset>
            </wp:positionV>
            <wp:extent cx="914400" cy="32448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914400" cy="324485"/>
                    </a:xfrm>
                    <a:prstGeom prst="rect">
                      <a:avLst/>
                    </a:prstGeom>
                  </pic:spPr>
                </pic:pic>
              </a:graphicData>
            </a:graphic>
          </wp:anchor>
        </w:drawing>
      </w:r>
    </w:p>
    <w:p w:rsidR="00DF4F93" w:rsidRDefault="00DF4F93">
      <w:pPr>
        <w:rPr>
          <w:color w:val="464547" w:themeColor="text1"/>
        </w:rPr>
      </w:pPr>
    </w:p>
    <w:p w:rsidR="00DF4F93" w:rsidRDefault="0017090E" w:rsidP="0017090E">
      <w:pPr>
        <w:jc w:val="center"/>
        <w:rPr>
          <w:rFonts w:cs="Arial"/>
          <w:color w:val="464547" w:themeColor="text1"/>
        </w:rPr>
      </w:pPr>
      <w:r>
        <w:rPr>
          <w:rFonts w:cs="Arial"/>
          <w:color w:val="464547" w:themeColor="text1"/>
        </w:rPr>
        <w:t xml:space="preserve">                                                                                  </w:t>
      </w:r>
      <w:r w:rsidR="00B95B15">
        <w:rPr>
          <w:rFonts w:cs="Arial"/>
          <w:color w:val="464547" w:themeColor="text1"/>
        </w:rPr>
        <w:t>Data/Dat</w:t>
      </w:r>
      <w:r>
        <w:rPr>
          <w:rFonts w:cs="Arial"/>
          <w:color w:val="464547" w:themeColor="text1"/>
        </w:rPr>
        <w:t>e</w:t>
      </w:r>
      <w:ins w:id="0" w:author="Olha Bratsuk" w:date="2017-06-05T13:25:00Z">
        <w:r w:rsidR="00F94BD8">
          <w:rPr>
            <w:rFonts w:cs="Arial"/>
            <w:color w:val="464547" w:themeColor="text1"/>
          </w:rPr>
          <w:t xml:space="preserve"> 06/05/2017</w:t>
        </w:r>
      </w:ins>
    </w:p>
    <w:tbl>
      <w:tblPr>
        <w:tblStyle w:val="TableGrid"/>
        <w:tblW w:w="9350" w:type="dxa"/>
        <w:tblCellMar>
          <w:left w:w="138" w:type="dxa"/>
        </w:tblCellMar>
        <w:tblLook w:val="04A0" w:firstRow="1" w:lastRow="0" w:firstColumn="1" w:lastColumn="0" w:noHBand="0" w:noVBand="1"/>
        <w:tblPrChange w:id="1" w:author="Olha Bratsuk" w:date="2017-06-05T13:25:00Z">
          <w:tblPr>
            <w:tblStyle w:val="TableGrid"/>
            <w:tblW w:w="9350" w:type="dxa"/>
            <w:tblCellMar>
              <w:left w:w="138" w:type="dxa"/>
            </w:tblCellMar>
            <w:tblLook w:val="04A0" w:firstRow="1" w:lastRow="0" w:firstColumn="1" w:lastColumn="0" w:noHBand="0" w:noVBand="1"/>
          </w:tblPr>
        </w:tblPrChange>
      </w:tblPr>
      <w:tblGrid>
        <w:gridCol w:w="5954"/>
        <w:gridCol w:w="3396"/>
        <w:tblGridChange w:id="2">
          <w:tblGrid>
            <w:gridCol w:w="5670"/>
            <w:gridCol w:w="3680"/>
          </w:tblGrid>
        </w:tblGridChange>
      </w:tblGrid>
      <w:tr w:rsidR="00DF4F93" w:rsidRPr="00F94BD8" w:rsidTr="00F94BD8">
        <w:tc>
          <w:tcPr>
            <w:tcW w:w="5954" w:type="dxa"/>
            <w:tcBorders>
              <w:top w:val="nil"/>
              <w:left w:val="nil"/>
              <w:bottom w:val="nil"/>
              <w:right w:val="nil"/>
            </w:tcBorders>
            <w:shd w:val="clear" w:color="auto" w:fill="auto"/>
            <w:tcPrChange w:id="3" w:author="Olha Bratsuk" w:date="2017-06-05T13:25:00Z">
              <w:tcPr>
                <w:tcW w:w="5669" w:type="dxa"/>
                <w:tcBorders>
                  <w:top w:val="nil"/>
                  <w:left w:val="nil"/>
                  <w:bottom w:val="nil"/>
                  <w:right w:val="nil"/>
                </w:tcBorders>
                <w:shd w:val="clear" w:color="auto" w:fill="auto"/>
              </w:tcPr>
            </w:tcPrChange>
          </w:tcPr>
          <w:p w:rsidR="00DF4F93" w:rsidRDefault="00B95B15">
            <w:r>
              <w:rPr>
                <w:rFonts w:cs="Calibri"/>
                <w:color w:val="1A9CB0" w:themeColor="accent3"/>
              </w:rPr>
              <w:t>Imię i nazwisko (name and surname):</w:t>
            </w:r>
            <w:ins w:id="4" w:author="Olha Bratsuk" w:date="2017-06-05T13:23:00Z">
              <w:r w:rsidR="00F94BD8">
                <w:rPr>
                  <w:rFonts w:cs="Calibri"/>
                  <w:color w:val="1A9CB0" w:themeColor="accent3"/>
                </w:rPr>
                <w:t xml:space="preserve"> </w:t>
              </w:r>
              <w:r w:rsidR="00F94BD8">
                <w:t>Illia Vinnichenko</w:t>
              </w:r>
            </w:ins>
          </w:p>
        </w:tc>
        <w:tc>
          <w:tcPr>
            <w:tcW w:w="3396" w:type="dxa"/>
            <w:tcBorders>
              <w:top w:val="nil"/>
              <w:left w:val="nil"/>
              <w:bottom w:val="nil"/>
              <w:right w:val="nil"/>
            </w:tcBorders>
            <w:shd w:val="clear" w:color="auto" w:fill="auto"/>
            <w:tcPrChange w:id="5" w:author="Olha Bratsuk" w:date="2017-06-05T13:25:00Z">
              <w:tcPr>
                <w:tcW w:w="3680" w:type="dxa"/>
                <w:tcBorders>
                  <w:top w:val="nil"/>
                  <w:left w:val="nil"/>
                  <w:bottom w:val="nil"/>
                  <w:right w:val="nil"/>
                </w:tcBorders>
                <w:shd w:val="clear" w:color="auto" w:fill="auto"/>
              </w:tcPr>
            </w:tcPrChange>
          </w:tcPr>
          <w:p w:rsidR="00DF4F93" w:rsidRDefault="00DF4F93">
            <w:pPr>
              <w:rPr>
                <w:rFonts w:cs="Calibri"/>
                <w:color w:val="1A9CB0" w:themeColor="accent3"/>
              </w:rPr>
            </w:pPr>
          </w:p>
        </w:tc>
      </w:tr>
      <w:tr w:rsidR="00DF4F93" w:rsidTr="00F94BD8">
        <w:tc>
          <w:tcPr>
            <w:tcW w:w="5954" w:type="dxa"/>
            <w:tcBorders>
              <w:top w:val="nil"/>
              <w:left w:val="nil"/>
              <w:bottom w:val="nil"/>
              <w:right w:val="nil"/>
            </w:tcBorders>
            <w:shd w:val="clear" w:color="auto" w:fill="auto"/>
            <w:tcPrChange w:id="6" w:author="Olha Bratsuk" w:date="2017-06-05T13:25:00Z">
              <w:tcPr>
                <w:tcW w:w="5669" w:type="dxa"/>
                <w:tcBorders>
                  <w:top w:val="nil"/>
                  <w:left w:val="nil"/>
                  <w:bottom w:val="nil"/>
                  <w:right w:val="nil"/>
                </w:tcBorders>
                <w:shd w:val="clear" w:color="auto" w:fill="auto"/>
              </w:tcPr>
            </w:tcPrChange>
          </w:tcPr>
          <w:p w:rsidR="00DF4F93" w:rsidRPr="00F94BD8" w:rsidRDefault="00B95B15">
            <w:pPr>
              <w:rPr>
                <w:lang w:val="en-US"/>
                <w:rPrChange w:id="7" w:author="Olha Bratsuk" w:date="2017-06-05T13:24:00Z">
                  <w:rPr>
                    <w:lang w:val="en-US"/>
                  </w:rPr>
                </w:rPrChange>
              </w:rPr>
            </w:pPr>
            <w:r w:rsidRPr="001D12AB">
              <w:rPr>
                <w:rFonts w:cs="Calibri"/>
                <w:color w:val="1A9CB0" w:themeColor="accent3"/>
                <w:lang w:val="en-US"/>
              </w:rPr>
              <w:t xml:space="preserve">Nr ID/Nr paszportu (ID/passport No): </w:t>
            </w:r>
            <w:ins w:id="8" w:author="Olha Bratsuk" w:date="2017-06-05T13:24:00Z">
              <w:r w:rsidR="00F94BD8" w:rsidRPr="00F94BD8">
                <w:rPr>
                  <w:lang w:val="en-US"/>
                  <w:rPrChange w:id="9" w:author="Olha Bratsuk" w:date="2017-06-05T13:24:00Z">
                    <w:rPr/>
                  </w:rPrChange>
                </w:rPr>
                <w:t>EK397954</w:t>
              </w:r>
            </w:ins>
          </w:p>
        </w:tc>
        <w:tc>
          <w:tcPr>
            <w:tcW w:w="3396" w:type="dxa"/>
            <w:tcBorders>
              <w:top w:val="nil"/>
              <w:left w:val="nil"/>
              <w:bottom w:val="nil"/>
              <w:right w:val="nil"/>
            </w:tcBorders>
            <w:shd w:val="clear" w:color="auto" w:fill="auto"/>
            <w:tcPrChange w:id="10" w:author="Olha Bratsuk" w:date="2017-06-05T13:25:00Z">
              <w:tcPr>
                <w:tcW w:w="3680" w:type="dxa"/>
                <w:tcBorders>
                  <w:top w:val="nil"/>
                  <w:left w:val="nil"/>
                  <w:bottom w:val="nil"/>
                  <w:right w:val="nil"/>
                </w:tcBorders>
                <w:shd w:val="clear" w:color="auto" w:fill="auto"/>
              </w:tcPr>
            </w:tcPrChange>
          </w:tcPr>
          <w:p w:rsidR="00DF4F93" w:rsidRPr="001D12AB" w:rsidRDefault="00DF4F93">
            <w:pPr>
              <w:rPr>
                <w:rFonts w:cs="Calibri"/>
                <w:color w:val="1A9CB0" w:themeColor="accent3"/>
                <w:lang w:val="en-US"/>
              </w:rPr>
            </w:pPr>
          </w:p>
        </w:tc>
      </w:tr>
      <w:tr w:rsidR="00DF4F93" w:rsidTr="00F94BD8">
        <w:tc>
          <w:tcPr>
            <w:tcW w:w="5954" w:type="dxa"/>
            <w:tcBorders>
              <w:top w:val="nil"/>
              <w:left w:val="nil"/>
              <w:bottom w:val="nil"/>
              <w:right w:val="nil"/>
            </w:tcBorders>
            <w:shd w:val="clear" w:color="auto" w:fill="auto"/>
            <w:tcPrChange w:id="11" w:author="Olha Bratsuk" w:date="2017-06-05T13:25:00Z">
              <w:tcPr>
                <w:tcW w:w="5669" w:type="dxa"/>
                <w:tcBorders>
                  <w:top w:val="nil"/>
                  <w:left w:val="nil"/>
                  <w:bottom w:val="nil"/>
                  <w:right w:val="nil"/>
                </w:tcBorders>
                <w:shd w:val="clear" w:color="auto" w:fill="auto"/>
              </w:tcPr>
            </w:tcPrChange>
          </w:tcPr>
          <w:p w:rsidR="00DF4F93" w:rsidRDefault="00B95B15">
            <w:pPr>
              <w:rPr>
                <w:color w:val="1A9CB0" w:themeColor="accent3"/>
              </w:rPr>
            </w:pPr>
            <w:r>
              <w:rPr>
                <w:rFonts w:cs="Calibri"/>
                <w:color w:val="1A9CB0" w:themeColor="accent3"/>
              </w:rPr>
              <w:t>Obywatelstwo (citizenship):</w:t>
            </w:r>
            <w:ins w:id="12" w:author="Olha Bratsuk" w:date="2017-06-05T13:24:00Z">
              <w:r w:rsidR="00F94BD8">
                <w:rPr>
                  <w:rFonts w:cs="Calibri"/>
                  <w:color w:val="1A9CB0" w:themeColor="accent3"/>
                </w:rPr>
                <w:t xml:space="preserve"> UKR</w:t>
              </w:r>
            </w:ins>
          </w:p>
        </w:tc>
        <w:tc>
          <w:tcPr>
            <w:tcW w:w="3396" w:type="dxa"/>
            <w:tcBorders>
              <w:top w:val="nil"/>
              <w:left w:val="nil"/>
              <w:bottom w:val="nil"/>
              <w:right w:val="nil"/>
            </w:tcBorders>
            <w:shd w:val="clear" w:color="auto" w:fill="auto"/>
            <w:tcPrChange w:id="13" w:author="Olha Bratsuk" w:date="2017-06-05T13:25:00Z">
              <w:tcPr>
                <w:tcW w:w="3680" w:type="dxa"/>
                <w:tcBorders>
                  <w:top w:val="nil"/>
                  <w:left w:val="nil"/>
                  <w:bottom w:val="nil"/>
                  <w:right w:val="nil"/>
                </w:tcBorders>
                <w:shd w:val="clear" w:color="auto" w:fill="auto"/>
              </w:tcPr>
            </w:tcPrChange>
          </w:tcPr>
          <w:p w:rsidR="00DF4F93" w:rsidRDefault="00DF4F93">
            <w:pPr>
              <w:rPr>
                <w:rFonts w:cs="Calibri"/>
                <w:color w:val="1A9CB0" w:themeColor="accent3"/>
              </w:rPr>
            </w:pPr>
            <w:bookmarkStart w:id="14" w:name="_GoBack"/>
            <w:bookmarkEnd w:id="14"/>
          </w:p>
        </w:tc>
      </w:tr>
      <w:tr w:rsidR="00DF4F93" w:rsidTr="00F94BD8">
        <w:tc>
          <w:tcPr>
            <w:tcW w:w="5954" w:type="dxa"/>
            <w:tcBorders>
              <w:top w:val="nil"/>
              <w:left w:val="nil"/>
              <w:bottom w:val="nil"/>
              <w:right w:val="nil"/>
            </w:tcBorders>
            <w:shd w:val="clear" w:color="auto" w:fill="auto"/>
            <w:tcPrChange w:id="15" w:author="Olha Bratsuk" w:date="2017-06-05T13:25:00Z">
              <w:tcPr>
                <w:tcW w:w="5669" w:type="dxa"/>
                <w:tcBorders>
                  <w:top w:val="nil"/>
                  <w:left w:val="nil"/>
                  <w:bottom w:val="nil"/>
                  <w:right w:val="nil"/>
                </w:tcBorders>
                <w:shd w:val="clear" w:color="auto" w:fill="auto"/>
              </w:tcPr>
            </w:tcPrChange>
          </w:tcPr>
          <w:p w:rsidR="00DF4F93" w:rsidRPr="00F94BD8" w:rsidRDefault="00B95B15">
            <w:pPr>
              <w:rPr>
                <w:color w:val="1A9CB0" w:themeColor="accent3"/>
                <w:lang w:val="en-US"/>
                <w:rPrChange w:id="16" w:author="Olha Bratsuk" w:date="2017-06-05T13:24:00Z">
                  <w:rPr>
                    <w:color w:val="1A9CB0" w:themeColor="accent3"/>
                    <w:lang w:val="en-US"/>
                  </w:rPr>
                </w:rPrChange>
              </w:rPr>
            </w:pPr>
            <w:r w:rsidRPr="001D12AB">
              <w:rPr>
                <w:rFonts w:cs="Calibri"/>
                <w:color w:val="1A9CB0" w:themeColor="accent3"/>
                <w:lang w:val="en-US"/>
              </w:rPr>
              <w:t xml:space="preserve">Data i miejsce urodzenia (date and place of birth): </w:t>
            </w:r>
            <w:r w:rsidRPr="001D12AB">
              <w:rPr>
                <w:rFonts w:cs="Calibri"/>
                <w:color w:val="464547" w:themeColor="text1"/>
                <w:lang w:val="en-US"/>
              </w:rPr>
              <w:t xml:space="preserve"> </w:t>
            </w:r>
            <w:ins w:id="17" w:author="Olha Bratsuk" w:date="2017-06-05T13:24:00Z">
              <w:r w:rsidR="00F94BD8" w:rsidRPr="00F94BD8">
                <w:rPr>
                  <w:lang w:val="en-US"/>
                  <w:rPrChange w:id="18" w:author="Olha Bratsuk" w:date="2017-06-05T13:24:00Z">
                    <w:rPr/>
                  </w:rPrChange>
                </w:rPr>
                <w:t>19.02.1990 Ukraine</w:t>
              </w:r>
            </w:ins>
          </w:p>
        </w:tc>
        <w:tc>
          <w:tcPr>
            <w:tcW w:w="3396" w:type="dxa"/>
            <w:tcBorders>
              <w:top w:val="nil"/>
              <w:left w:val="nil"/>
              <w:bottom w:val="nil"/>
              <w:right w:val="nil"/>
            </w:tcBorders>
            <w:shd w:val="clear" w:color="auto" w:fill="auto"/>
            <w:tcPrChange w:id="19" w:author="Olha Bratsuk" w:date="2017-06-05T13:25:00Z">
              <w:tcPr>
                <w:tcW w:w="3680" w:type="dxa"/>
                <w:tcBorders>
                  <w:top w:val="nil"/>
                  <w:left w:val="nil"/>
                  <w:bottom w:val="nil"/>
                  <w:right w:val="nil"/>
                </w:tcBorders>
                <w:shd w:val="clear" w:color="auto" w:fill="auto"/>
              </w:tcPr>
            </w:tcPrChange>
          </w:tcPr>
          <w:p w:rsidR="00DF4F93" w:rsidRPr="001D12AB" w:rsidRDefault="00DF4F93">
            <w:pPr>
              <w:rPr>
                <w:rFonts w:cs="Calibri"/>
                <w:color w:val="1A9CB0" w:themeColor="accent3"/>
                <w:lang w:val="en-US"/>
              </w:rPr>
            </w:pPr>
          </w:p>
        </w:tc>
      </w:tr>
      <w:tr w:rsidR="00DF4F93" w:rsidRPr="00F94BD8" w:rsidTr="00F94BD8">
        <w:tc>
          <w:tcPr>
            <w:tcW w:w="5954" w:type="dxa"/>
            <w:tcBorders>
              <w:top w:val="nil"/>
              <w:left w:val="nil"/>
              <w:bottom w:val="nil"/>
              <w:right w:val="nil"/>
            </w:tcBorders>
            <w:shd w:val="clear" w:color="auto" w:fill="auto"/>
            <w:tcPrChange w:id="20" w:author="Olha Bratsuk" w:date="2017-06-05T13:25:00Z">
              <w:tcPr>
                <w:tcW w:w="5669" w:type="dxa"/>
                <w:tcBorders>
                  <w:top w:val="nil"/>
                  <w:left w:val="nil"/>
                  <w:bottom w:val="nil"/>
                  <w:right w:val="nil"/>
                </w:tcBorders>
                <w:shd w:val="clear" w:color="auto" w:fill="auto"/>
              </w:tcPr>
            </w:tcPrChange>
          </w:tcPr>
          <w:p w:rsidR="00DF4F93" w:rsidRDefault="00B95B15">
            <w:r>
              <w:rPr>
                <w:rFonts w:cs="Calibri"/>
                <w:color w:val="1A9CB0" w:themeColor="accent3"/>
              </w:rPr>
              <w:t xml:space="preserve">Stały adres (permanent address): </w:t>
            </w:r>
            <w:ins w:id="21" w:author="Olha Bratsuk" w:date="2017-06-05T13:24:00Z">
              <w:r w:rsidR="00F94BD8">
                <w:t>Śliczna 30a/74 Krakow 31-444</w:t>
              </w:r>
            </w:ins>
          </w:p>
        </w:tc>
        <w:tc>
          <w:tcPr>
            <w:tcW w:w="3396" w:type="dxa"/>
            <w:tcBorders>
              <w:top w:val="nil"/>
              <w:left w:val="nil"/>
              <w:bottom w:val="nil"/>
              <w:right w:val="nil"/>
            </w:tcBorders>
            <w:shd w:val="clear" w:color="auto" w:fill="auto"/>
            <w:tcPrChange w:id="22" w:author="Olha Bratsuk" w:date="2017-06-05T13:25:00Z">
              <w:tcPr>
                <w:tcW w:w="3680" w:type="dxa"/>
                <w:tcBorders>
                  <w:top w:val="nil"/>
                  <w:left w:val="nil"/>
                  <w:bottom w:val="nil"/>
                  <w:right w:val="nil"/>
                </w:tcBorders>
                <w:shd w:val="clear" w:color="auto" w:fill="auto"/>
              </w:tcPr>
            </w:tcPrChange>
          </w:tcPr>
          <w:p w:rsidR="00DF4F93" w:rsidRDefault="00DF4F93">
            <w:pPr>
              <w:rPr>
                <w:rFonts w:cs="Calibri"/>
                <w:color w:val="1A9CB0" w:themeColor="accent3"/>
              </w:rPr>
            </w:pPr>
          </w:p>
        </w:tc>
      </w:tr>
    </w:tbl>
    <w:p w:rsidR="00DF4F93" w:rsidRPr="00F94BD8" w:rsidRDefault="00DF4F93">
      <w:pPr>
        <w:rPr>
          <w:rFonts w:cs="Arial"/>
          <w:color w:val="464547" w:themeColor="text1"/>
          <w:lang w:val="pl-PL"/>
          <w:rPrChange w:id="23" w:author="Olha Bratsuk" w:date="2017-06-05T13:24:00Z">
            <w:rPr>
              <w:rFonts w:cs="Arial"/>
              <w:color w:val="464547" w:themeColor="text1"/>
            </w:rPr>
          </w:rPrChange>
        </w:rPr>
      </w:pPr>
    </w:p>
    <w:p w:rsidR="00DF4F93" w:rsidRPr="00F94BD8" w:rsidRDefault="00DF4F93">
      <w:pPr>
        <w:rPr>
          <w:rFonts w:cs="Arial"/>
          <w:color w:val="464547" w:themeColor="text1"/>
          <w:lang w:val="pl-PL"/>
          <w:rPrChange w:id="24" w:author="Olha Bratsuk" w:date="2017-06-05T13:24:00Z">
            <w:rPr>
              <w:rFonts w:cs="Arial"/>
              <w:color w:val="464547" w:themeColor="text1"/>
            </w:rPr>
          </w:rPrChange>
        </w:rPr>
      </w:pPr>
      <w:bookmarkStart w:id="25" w:name="_Toc285979921"/>
      <w:bookmarkEnd w:id="25"/>
    </w:p>
    <w:p w:rsidR="00DF4F93" w:rsidRDefault="00B95B15">
      <w:pPr>
        <w:pStyle w:val="Heading1"/>
      </w:pPr>
      <w:r>
        <w:t>LIST INTENCYJNY / LETTER OF INTENT</w:t>
      </w:r>
    </w:p>
    <w:tbl>
      <w:tblPr>
        <w:tblStyle w:val="TableGrid"/>
        <w:tblW w:w="10632" w:type="dxa"/>
        <w:tblInd w:w="-572" w:type="dxa"/>
        <w:tblCellMar>
          <w:left w:w="138" w:type="dxa"/>
        </w:tblCellMar>
        <w:tblLook w:val="04A0" w:firstRow="1" w:lastRow="0" w:firstColumn="1" w:lastColumn="0" w:noHBand="0" w:noVBand="1"/>
      </w:tblPr>
      <w:tblGrid>
        <w:gridCol w:w="5244"/>
        <w:gridCol w:w="5388"/>
      </w:tblGrid>
      <w:tr w:rsidR="00DF4F93" w:rsidTr="001D12AB">
        <w:trPr>
          <w:trHeight w:val="1843"/>
        </w:trPr>
        <w:tc>
          <w:tcPr>
            <w:tcW w:w="5244" w:type="dxa"/>
            <w:tcBorders>
              <w:top w:val="nil"/>
              <w:left w:val="nil"/>
              <w:bottom w:val="nil"/>
              <w:right w:val="nil"/>
            </w:tcBorders>
            <w:shd w:val="clear" w:color="auto" w:fill="auto"/>
          </w:tcPr>
          <w:p w:rsidR="00DF4F93" w:rsidRDefault="00DF4F93">
            <w:pPr>
              <w:suppressAutoHyphens/>
              <w:jc w:val="both"/>
            </w:pPr>
          </w:p>
          <w:p w:rsidR="00DF4F93" w:rsidRDefault="00DF4F93">
            <w:pPr>
              <w:jc w:val="both"/>
              <w:rPr>
                <w:rFonts w:cs="Calibri"/>
              </w:rPr>
            </w:pPr>
          </w:p>
          <w:p w:rsidR="00DF4F93" w:rsidRDefault="00B95B15">
            <w:pPr>
              <w:jc w:val="both"/>
            </w:pPr>
            <w:r>
              <w:rPr>
                <w:rFonts w:cs="Calibri"/>
              </w:rPr>
              <w:t>Szanowny Panie/Szanowna Pani</w:t>
            </w:r>
          </w:p>
          <w:p w:rsidR="00DF4F93" w:rsidRDefault="00DF4F93">
            <w:pPr>
              <w:jc w:val="both"/>
              <w:rPr>
                <w:rFonts w:cs="Calibri"/>
              </w:rPr>
            </w:pPr>
          </w:p>
          <w:p w:rsidR="00DF4F93" w:rsidRDefault="00B95B15">
            <w:pPr>
              <w:jc w:val="both"/>
              <w:rPr>
                <w:highlight w:val="white"/>
              </w:rPr>
            </w:pPr>
            <w:r>
              <w:rPr>
                <w:rFonts w:cs="Calibri"/>
                <w:highlight w:val="white"/>
              </w:rPr>
              <w:t xml:space="preserve">EPAM Systems (Poland) sp. z o.o. ma przyjemność </w:t>
            </w:r>
            <w:r w:rsidR="007458E7">
              <w:rPr>
                <w:rFonts w:cs="Calibri"/>
                <w:highlight w:val="white"/>
              </w:rPr>
              <w:t>przedstawić Panu/Pani ofertę zatrudnienia</w:t>
            </w:r>
            <w:r>
              <w:rPr>
                <w:rFonts w:cs="Calibri"/>
                <w:highlight w:val="white"/>
              </w:rPr>
              <w:t xml:space="preserve"> w naszej firmie na warunkach opisanych poniżej. Jesteśmy przekonani, że Pana/Pani umiejętności oraz doświadczenie będą wartościowym nabytkiem dla naszej firmy. </w:t>
            </w:r>
          </w:p>
          <w:p w:rsidR="00DF4F93" w:rsidRDefault="00DF4F93">
            <w:pPr>
              <w:jc w:val="both"/>
              <w:rPr>
                <w:rFonts w:cs="Calibri"/>
              </w:rPr>
            </w:pPr>
          </w:p>
          <w:p w:rsidR="00DF4F93" w:rsidRDefault="00B95B15">
            <w:pPr>
              <w:jc w:val="both"/>
            </w:pPr>
            <w:r>
              <w:rPr>
                <w:rFonts w:cs="Calibri"/>
              </w:rPr>
              <w:t>Podpisując niniejsze pismo, potwierdza Pan/Pani firmie EPAM, że w chwili obecnej nie jest Pan/Pani związany/a żadną umową lub innego rodzaju zobowiązaniem, które uniemożliw</w:t>
            </w:r>
            <w:r>
              <w:rPr>
                <w:rFonts w:cs="Calibri"/>
                <w:highlight w:val="white"/>
              </w:rPr>
              <w:t>iałoby Panu/Pani podjęcie współpracy z naszą firmą</w:t>
            </w:r>
            <w:r w:rsidR="007458E7">
              <w:rPr>
                <w:rFonts w:cs="Calibri"/>
                <w:highlight w:val="white"/>
              </w:rPr>
              <w:t>.</w:t>
            </w:r>
            <w:r>
              <w:rPr>
                <w:rFonts w:cs="Calibri"/>
                <w:highlight w:val="yellow"/>
              </w:rPr>
              <w:t xml:space="preserve"> </w:t>
            </w:r>
          </w:p>
          <w:p w:rsidR="00DF4F93" w:rsidRDefault="00DF4F93">
            <w:pPr>
              <w:jc w:val="both"/>
              <w:rPr>
                <w:rFonts w:cs="Calibri"/>
                <w:highlight w:val="yellow"/>
              </w:rPr>
            </w:pPr>
          </w:p>
          <w:p w:rsidR="00DF4F93" w:rsidRDefault="007458E7">
            <w:pPr>
              <w:jc w:val="both"/>
            </w:pPr>
            <w:r w:rsidRPr="001D12AB">
              <w:rPr>
                <w:rFonts w:cs="Calibri"/>
              </w:rPr>
              <w:t>Proponowane</w:t>
            </w:r>
            <w:r w:rsidR="00B95B15">
              <w:rPr>
                <w:rFonts w:cs="Calibri"/>
                <w:highlight w:val="white"/>
              </w:rPr>
              <w:t xml:space="preserve"> warunki zatrudnienia:</w:t>
            </w:r>
          </w:p>
          <w:p w:rsidR="00DF4F93" w:rsidRDefault="00B95B15">
            <w:pPr>
              <w:jc w:val="both"/>
              <w:rPr>
                <w:color w:val="1A9CB0" w:themeColor="accent3"/>
                <w:highlight w:val="white"/>
              </w:rPr>
            </w:pPr>
            <w:r>
              <w:rPr>
                <w:rFonts w:cs="Calibri"/>
                <w:b/>
                <w:color w:val="1A9CB0" w:themeColor="accent3"/>
                <w:szCs w:val="20"/>
                <w:highlight w:val="white"/>
              </w:rPr>
              <w:t>Wymiar czasu pracy:</w:t>
            </w:r>
          </w:p>
          <w:p w:rsidR="00DF4F93" w:rsidRDefault="00B95B15">
            <w:pPr>
              <w:jc w:val="both"/>
            </w:pPr>
            <w:r>
              <w:rPr>
                <w:rFonts w:cs="Calibri"/>
                <w:b/>
                <w:color w:val="1A9CB0" w:themeColor="accent3"/>
                <w:szCs w:val="20"/>
              </w:rPr>
              <w:t>Nazwa stanowiska:</w:t>
            </w:r>
          </w:p>
          <w:p w:rsidR="00DF4F93" w:rsidRDefault="00B95B15">
            <w:pPr>
              <w:jc w:val="both"/>
            </w:pPr>
            <w:r>
              <w:rPr>
                <w:rFonts w:cs="Calibri"/>
                <w:b/>
                <w:color w:val="1A9CB0" w:themeColor="accent3"/>
                <w:szCs w:val="20"/>
              </w:rPr>
              <w:t>Rodzaj umowy o pracę</w:t>
            </w:r>
            <w:r>
              <w:rPr>
                <w:rFonts w:cs="Calibri"/>
                <w:color w:val="1A9CB0" w:themeColor="accent3"/>
                <w:szCs w:val="20"/>
              </w:rPr>
              <w:t xml:space="preserve">: </w:t>
            </w:r>
          </w:p>
          <w:p w:rsidR="00DF4F93" w:rsidRDefault="00B95B15">
            <w:pPr>
              <w:jc w:val="both"/>
            </w:pPr>
            <w:r>
              <w:rPr>
                <w:rFonts w:cs="Calibri"/>
                <w:b/>
                <w:color w:val="1A9CB0" w:themeColor="accent3"/>
                <w:szCs w:val="20"/>
              </w:rPr>
              <w:t>Miesięczne wynagrodzenie brutto</w:t>
            </w:r>
            <w:r>
              <w:rPr>
                <w:rFonts w:cs="Calibri"/>
                <w:color w:val="1A9CB0" w:themeColor="accent3"/>
                <w:szCs w:val="20"/>
              </w:rPr>
              <w:t>:</w:t>
            </w:r>
          </w:p>
          <w:p w:rsidR="00DF4F93" w:rsidRDefault="00B95B15">
            <w:pPr>
              <w:jc w:val="both"/>
            </w:pPr>
            <w:r>
              <w:rPr>
                <w:rFonts w:cs="Calibri"/>
                <w:b/>
                <w:color w:val="1A9CB0" w:themeColor="accent3"/>
                <w:szCs w:val="20"/>
              </w:rPr>
              <w:t>Miesięczny bonus brutto dotyczący projektu: „…...”</w:t>
            </w:r>
            <w:r w:rsidR="00222FE6">
              <w:rPr>
                <w:rFonts w:cs="Calibri"/>
                <w:b/>
                <w:color w:val="1A9CB0" w:themeColor="accent3"/>
                <w:szCs w:val="20"/>
              </w:rPr>
              <w:t>*</w:t>
            </w:r>
            <w:r>
              <w:rPr>
                <w:rFonts w:cs="Calibri"/>
                <w:color w:val="1A9CB0" w:themeColor="accent3"/>
                <w:szCs w:val="20"/>
              </w:rPr>
              <w:t xml:space="preserve">: </w:t>
            </w:r>
          </w:p>
          <w:p w:rsidR="00DF4F93" w:rsidRDefault="00B95B15">
            <w:pPr>
              <w:jc w:val="both"/>
            </w:pPr>
            <w:r>
              <w:rPr>
                <w:rFonts w:cs="Calibri"/>
                <w:b/>
                <w:color w:val="1A9CB0" w:themeColor="accent3"/>
                <w:szCs w:val="20"/>
              </w:rPr>
              <w:t>Planowana data rozpoczęcia*</w:t>
            </w:r>
            <w:r w:rsidR="00AA6D24">
              <w:rPr>
                <w:rFonts w:cs="Calibri"/>
                <w:b/>
                <w:color w:val="1A9CB0" w:themeColor="accent3"/>
                <w:szCs w:val="20"/>
              </w:rPr>
              <w:t>*</w:t>
            </w:r>
            <w:r>
              <w:rPr>
                <w:rFonts w:cs="Calibri"/>
                <w:color w:val="1A9CB0" w:themeColor="accent3"/>
                <w:szCs w:val="20"/>
              </w:rPr>
              <w:t>:</w:t>
            </w:r>
            <w:r>
              <w:rPr>
                <w:rFonts w:cs="Calibri"/>
                <w:szCs w:val="20"/>
              </w:rPr>
              <w:t xml:space="preserve"> </w:t>
            </w:r>
          </w:p>
          <w:p w:rsidR="00DF4F93" w:rsidRDefault="00B95B15">
            <w:pPr>
              <w:spacing w:line="276" w:lineRule="auto"/>
              <w:jc w:val="both"/>
            </w:pPr>
            <w:r>
              <w:rPr>
                <w:rFonts w:cs="Calibri"/>
                <w:b/>
                <w:color w:val="1A9CB0" w:themeColor="accent3"/>
                <w:szCs w:val="20"/>
              </w:rPr>
              <w:t>Przełożony:</w:t>
            </w:r>
          </w:p>
          <w:p w:rsidR="00DF4F93" w:rsidRDefault="00B95B15">
            <w:pPr>
              <w:spacing w:line="276" w:lineRule="auto"/>
              <w:jc w:val="both"/>
              <w:rPr>
                <w:rFonts w:cs="Calibri"/>
                <w:b/>
                <w:color w:val="1A9CB0" w:themeColor="accent3"/>
                <w:szCs w:val="20"/>
              </w:rPr>
            </w:pPr>
            <w:r>
              <w:rPr>
                <w:rFonts w:cs="Calibri"/>
                <w:b/>
                <w:color w:val="1A9CB0" w:themeColor="accent3"/>
                <w:szCs w:val="20"/>
              </w:rPr>
              <w:t xml:space="preserve">Miejsce wykonywania pracy: </w:t>
            </w:r>
          </w:p>
          <w:p w:rsidR="009A03C9" w:rsidRDefault="009A03C9">
            <w:pPr>
              <w:spacing w:line="276" w:lineRule="auto"/>
              <w:jc w:val="both"/>
            </w:pPr>
          </w:p>
          <w:p w:rsidR="00DF4F93" w:rsidRDefault="007458E7">
            <w:pPr>
              <w:spacing w:line="276" w:lineRule="auto"/>
              <w:jc w:val="both"/>
            </w:pPr>
            <w:r w:rsidRPr="001D12AB">
              <w:rPr>
                <w:rFonts w:cs="Calibri"/>
              </w:rPr>
              <w:t>W momencie podjęcia pracy w EPAM</w:t>
            </w:r>
            <w:r w:rsidR="00B95B15" w:rsidRPr="001D12AB">
              <w:rPr>
                <w:rFonts w:cs="Calibri"/>
              </w:rPr>
              <w:t xml:space="preserve"> </w:t>
            </w:r>
            <w:r w:rsidR="00B95B15">
              <w:rPr>
                <w:rFonts w:cs="Calibri"/>
                <w:highlight w:val="white"/>
              </w:rPr>
              <w:t>będzie Pana/Panią obowiązywał regulamin pracy</w:t>
            </w:r>
            <w:r w:rsidR="00080827">
              <w:rPr>
                <w:rFonts w:cs="Calibri"/>
                <w:highlight w:val="white"/>
              </w:rPr>
              <w:t>,z</w:t>
            </w:r>
            <w:r w:rsidR="00B95B15">
              <w:rPr>
                <w:rFonts w:cs="Calibri"/>
                <w:highlight w:val="white"/>
              </w:rPr>
              <w:t xml:space="preserve">godnie z </w:t>
            </w:r>
            <w:r w:rsidR="00080827">
              <w:rPr>
                <w:rFonts w:cs="Calibri"/>
                <w:highlight w:val="white"/>
              </w:rPr>
              <w:t xml:space="preserve">którym </w:t>
            </w:r>
            <w:r w:rsidR="00B95B15">
              <w:rPr>
                <w:rFonts w:cs="Calibri"/>
                <w:highlight w:val="white"/>
              </w:rPr>
              <w:t xml:space="preserve"> Pracown</w:t>
            </w:r>
            <w:r w:rsidR="00B95B15">
              <w:rPr>
                <w:rFonts w:cs="Calibri"/>
              </w:rPr>
              <w:t xml:space="preserve">ik otrzyma od Pracodawcy pakiet pracowniczy, w ramach, którego do wyboru pracownika są m.in. pakiet medyczny, karnet na zajęcia sportowe lub bony do wybranych przez pracownika sklepów czyli tzw. „pakiet kafeteryjny”. Łączna wartość pakietu </w:t>
            </w:r>
            <w:r w:rsidR="00B95B15">
              <w:rPr>
                <w:rFonts w:cs="Calibri"/>
              </w:rPr>
              <w:lastRenderedPageBreak/>
              <w:t xml:space="preserve">pracowniczego wyniesie </w:t>
            </w:r>
            <w:r w:rsidR="00B95B15">
              <w:rPr>
                <w:rFonts w:cs="Calibri"/>
                <w:b/>
                <w:color w:val="32B6CE" w:themeColor="accent2"/>
              </w:rPr>
              <w:t>404 PLN</w:t>
            </w:r>
            <w:r w:rsidR="00B95B15">
              <w:rPr>
                <w:rFonts w:cs="Calibri"/>
                <w:color w:val="32B6CE" w:themeColor="accent2"/>
              </w:rPr>
              <w:t xml:space="preserve"> </w:t>
            </w:r>
            <w:r w:rsidR="00B95B15">
              <w:rPr>
                <w:rFonts w:cs="Calibri"/>
              </w:rPr>
              <w:t>miesięcznie i będzie stanowić jeden ze składników wynagrodzenia pracowniczego, podlegającego opodatkowaniu podatkiem dochodowym od osób fizycznych. Pakiet ten zwiększy również podstawę obliczenia składek na ubezpieczenia społeczne.</w:t>
            </w:r>
          </w:p>
          <w:p w:rsidR="00DF4F93" w:rsidRDefault="00DF4F93">
            <w:pPr>
              <w:spacing w:line="276" w:lineRule="auto"/>
              <w:jc w:val="both"/>
              <w:rPr>
                <w:rFonts w:cs="Calibri"/>
              </w:rPr>
            </w:pPr>
          </w:p>
          <w:p w:rsidR="00DF4F93" w:rsidRDefault="00B95B15">
            <w:pPr>
              <w:spacing w:line="276" w:lineRule="auto"/>
              <w:jc w:val="both"/>
            </w:pPr>
            <w:r>
              <w:rPr>
                <w:rFonts w:cs="Calibri"/>
              </w:rPr>
              <w:t xml:space="preserve">Wszystkie formy bonifikaty opisane w tym piśmie są poddane adekwatnym potrąceniom podatkowym obowiązującym w Polsce. </w:t>
            </w:r>
          </w:p>
          <w:p w:rsidR="00DF4F93" w:rsidRDefault="00DF4F93" w:rsidP="009A03C9">
            <w:pPr>
              <w:suppressAutoHyphens/>
              <w:spacing w:line="276" w:lineRule="auto"/>
              <w:jc w:val="both"/>
              <w:rPr>
                <w:rFonts w:cs="Calibri"/>
                <w:highlight w:val="yellow"/>
              </w:rPr>
            </w:pPr>
          </w:p>
          <w:p w:rsidR="00DF4F93" w:rsidRDefault="00B95B15">
            <w:pPr>
              <w:suppressAutoHyphens/>
              <w:spacing w:line="276" w:lineRule="auto"/>
              <w:jc w:val="both"/>
              <w:rPr>
                <w:rFonts w:cs="Calibri"/>
                <w:highlight w:val="white"/>
              </w:rPr>
            </w:pPr>
            <w:r>
              <w:rPr>
                <w:rFonts w:cs="Calibri"/>
                <w:highlight w:val="white"/>
              </w:rPr>
              <w:t xml:space="preserve">Jeżeli akceptuje Pan/Pani </w:t>
            </w:r>
            <w:r w:rsidR="007458E7">
              <w:rPr>
                <w:rFonts w:cs="Calibri"/>
                <w:highlight w:val="white"/>
              </w:rPr>
              <w:t>warunki zawarte w tym liście intencyjnym</w:t>
            </w:r>
            <w:r>
              <w:rPr>
                <w:rFonts w:cs="Calibri"/>
                <w:highlight w:val="white"/>
              </w:rPr>
              <w:t xml:space="preserve">, uprzejmie prosimy o podpisanie dwóch egzemplarzy tego pisma oraz przesłanie jednego egzemplarzu, w terminie 30 dni od dnia jego wydania na adres: </w:t>
            </w:r>
          </w:p>
          <w:p w:rsidR="003217D7" w:rsidRDefault="003217D7">
            <w:pPr>
              <w:suppressAutoHyphens/>
              <w:spacing w:line="276" w:lineRule="auto"/>
              <w:jc w:val="both"/>
              <w:rPr>
                <w:highlight w:val="white"/>
              </w:rPr>
            </w:pPr>
          </w:p>
          <w:p w:rsidR="003217D7" w:rsidRPr="003217D7" w:rsidRDefault="003217D7" w:rsidP="003217D7">
            <w:pPr>
              <w:spacing w:line="276" w:lineRule="auto"/>
              <w:rPr>
                <w:rFonts w:cs="Calibri"/>
              </w:rPr>
            </w:pPr>
            <w:r w:rsidRPr="003217D7">
              <w:rPr>
                <w:rFonts w:cs="Calibri"/>
              </w:rPr>
              <w:t>EPAM Systems (Poland) sp. z o.o.</w:t>
            </w:r>
          </w:p>
          <w:p w:rsidR="003217D7" w:rsidRPr="003217D7" w:rsidRDefault="003217D7" w:rsidP="003217D7">
            <w:pPr>
              <w:spacing w:line="276" w:lineRule="auto"/>
              <w:rPr>
                <w:rFonts w:cs="Calibri"/>
              </w:rPr>
            </w:pPr>
            <w:r w:rsidRPr="003217D7">
              <w:rPr>
                <w:rFonts w:cs="Calibri"/>
              </w:rPr>
              <w:t>ul. Opolska 114,</w:t>
            </w:r>
          </w:p>
          <w:p w:rsidR="00DF4F93" w:rsidRDefault="003217D7" w:rsidP="003217D7">
            <w:pPr>
              <w:spacing w:line="276" w:lineRule="auto"/>
              <w:rPr>
                <w:rFonts w:cs="Calibri"/>
              </w:rPr>
            </w:pPr>
            <w:r w:rsidRPr="003217D7">
              <w:rPr>
                <w:rFonts w:cs="Calibri"/>
              </w:rPr>
              <w:t>31-323 Kraków, Polska</w:t>
            </w:r>
          </w:p>
          <w:p w:rsidR="00DF4F93" w:rsidRDefault="00DF4F93">
            <w:pPr>
              <w:spacing w:line="276" w:lineRule="auto"/>
              <w:jc w:val="both"/>
              <w:rPr>
                <w:rFonts w:cs="Calibri"/>
              </w:rPr>
            </w:pPr>
          </w:p>
          <w:p w:rsidR="00DF4F93" w:rsidRDefault="00B95B15">
            <w:pPr>
              <w:spacing w:line="276" w:lineRule="auto"/>
              <w:jc w:val="both"/>
              <w:rPr>
                <w:highlight w:val="white"/>
              </w:rPr>
            </w:pPr>
            <w:r>
              <w:rPr>
                <w:rFonts w:cs="Calibri"/>
                <w:highlight w:val="white"/>
              </w:rPr>
              <w:t xml:space="preserve">lub prosimy przesłanie e-mailem skanu podpisanego przez Pana/Panią listu intencyjnego. </w:t>
            </w:r>
          </w:p>
          <w:p w:rsidR="00DF4F93" w:rsidRDefault="00DF4F93">
            <w:pPr>
              <w:spacing w:line="276" w:lineRule="auto"/>
              <w:jc w:val="both"/>
              <w:rPr>
                <w:rFonts w:cs="Calibri"/>
              </w:rPr>
            </w:pPr>
          </w:p>
          <w:p w:rsidR="00DF4F93" w:rsidRDefault="00B95B15">
            <w:pPr>
              <w:spacing w:line="276" w:lineRule="auto"/>
              <w:jc w:val="both"/>
              <w:rPr>
                <w:highlight w:val="white"/>
              </w:rPr>
            </w:pPr>
            <w:r>
              <w:rPr>
                <w:rFonts w:cs="Calibri"/>
                <w:highlight w:val="white"/>
              </w:rPr>
              <w:t xml:space="preserve">Mamy nadzieje, że </w:t>
            </w:r>
            <w:r w:rsidR="007458E7" w:rsidRPr="009A0FE1">
              <w:rPr>
                <w:rFonts w:cs="Calibri"/>
              </w:rPr>
              <w:t>w</w:t>
            </w:r>
            <w:r w:rsidR="00222FE6" w:rsidRPr="009A0FE1">
              <w:rPr>
                <w:rFonts w:cs="Calibri"/>
              </w:rPr>
              <w:t>krótce</w:t>
            </w:r>
            <w:r w:rsidR="007458E7" w:rsidRPr="009A0FE1">
              <w:rPr>
                <w:rFonts w:cs="Calibri"/>
              </w:rPr>
              <w:t xml:space="preserve"> </w:t>
            </w:r>
            <w:r>
              <w:rPr>
                <w:rFonts w:cs="Calibri"/>
                <w:highlight w:val="white"/>
              </w:rPr>
              <w:t xml:space="preserve">dołączy </w:t>
            </w:r>
            <w:r w:rsidR="00222FE6">
              <w:rPr>
                <w:rFonts w:cs="Calibri"/>
                <w:highlight w:val="white"/>
              </w:rPr>
              <w:t xml:space="preserve">Pan/Pani </w:t>
            </w:r>
            <w:r>
              <w:rPr>
                <w:rFonts w:cs="Calibri"/>
                <w:highlight w:val="white"/>
              </w:rPr>
              <w:t>do naszego zespołu.</w:t>
            </w:r>
          </w:p>
          <w:p w:rsidR="00DF4F93" w:rsidRDefault="00DF4F93">
            <w:pPr>
              <w:rPr>
                <w:rFonts w:cs="Calibri"/>
                <w:color w:val="1A9CB0" w:themeColor="accent3"/>
              </w:rPr>
            </w:pPr>
          </w:p>
          <w:p w:rsidR="00AA6D24" w:rsidRDefault="00AA6D24">
            <w:pPr>
              <w:rPr>
                <w:rFonts w:cs="Calibri"/>
                <w:color w:val="1A9CB0" w:themeColor="accent3"/>
              </w:rPr>
            </w:pPr>
            <w:r w:rsidRPr="009A03C9">
              <w:rPr>
                <w:rFonts w:cs="Calibri"/>
                <w:color w:val="1A9CB0" w:themeColor="accent3"/>
                <w:sz w:val="18"/>
                <w:szCs w:val="18"/>
              </w:rPr>
              <w:t>* Bonus projektowy obowi</w:t>
            </w:r>
            <w:r w:rsidR="00A16DEC">
              <w:rPr>
                <w:rFonts w:cs="Calibri"/>
                <w:color w:val="1A9CB0" w:themeColor="accent3"/>
                <w:sz w:val="18"/>
                <w:szCs w:val="18"/>
              </w:rPr>
              <w:t>ą</w:t>
            </w:r>
            <w:r w:rsidRPr="009A03C9">
              <w:rPr>
                <w:rFonts w:cs="Calibri"/>
                <w:color w:val="1A9CB0" w:themeColor="accent3"/>
                <w:sz w:val="18"/>
                <w:szCs w:val="18"/>
              </w:rPr>
              <w:t>zuje wyłącznie na czas pracy na konkretnym, w/w projekcie. W momencie zmiany projektu wypłacanie bonusu nie b</w:t>
            </w:r>
            <w:r w:rsidR="00A16DEC">
              <w:rPr>
                <w:rFonts w:cs="Calibri"/>
                <w:color w:val="1A9CB0" w:themeColor="accent3"/>
                <w:sz w:val="18"/>
                <w:szCs w:val="18"/>
              </w:rPr>
              <w:t>ę</w:t>
            </w:r>
            <w:r w:rsidRPr="009A03C9">
              <w:rPr>
                <w:rFonts w:cs="Calibri"/>
                <w:color w:val="1A9CB0" w:themeColor="accent3"/>
                <w:sz w:val="18"/>
                <w:szCs w:val="18"/>
              </w:rPr>
              <w:t>dzie kontynuowane.</w:t>
            </w:r>
          </w:p>
          <w:p w:rsidR="00DF4F93" w:rsidRPr="009A03C9" w:rsidRDefault="00B95B15">
            <w:pPr>
              <w:jc w:val="both"/>
              <w:rPr>
                <w:sz w:val="18"/>
                <w:szCs w:val="18"/>
              </w:rPr>
            </w:pPr>
            <w:r w:rsidRPr="009A03C9">
              <w:rPr>
                <w:rFonts w:cs="Calibri"/>
                <w:color w:val="1A9CB0" w:themeColor="accent3"/>
                <w:sz w:val="18"/>
                <w:szCs w:val="18"/>
              </w:rPr>
              <w:t>*</w:t>
            </w:r>
            <w:r w:rsidR="00AA6D24">
              <w:rPr>
                <w:rFonts w:cs="Calibri"/>
                <w:color w:val="1A9CB0" w:themeColor="accent3"/>
                <w:sz w:val="18"/>
                <w:szCs w:val="18"/>
              </w:rPr>
              <w:t xml:space="preserve">* </w:t>
            </w:r>
            <w:r w:rsidRPr="009A03C9">
              <w:rPr>
                <w:rFonts w:cs="Calibri"/>
                <w:color w:val="1A9CB0" w:themeColor="accent3"/>
                <w:sz w:val="18"/>
                <w:szCs w:val="18"/>
              </w:rPr>
              <w:t>W przypadku kandydatów z zagranicy data rozpoczęcia zatrudnienia będzie uzależniona od procesu wizowego. Faktyczna data rozpoczęcia zatrudnienia zostanie potwierdzona po uzyskaniu wizy oraz po konsultacjach z przypisanym do Pana/Pani menadżerem.</w:t>
            </w:r>
          </w:p>
          <w:p w:rsidR="00DF4F93" w:rsidRDefault="00B95B15" w:rsidP="009A0FE1">
            <w:pPr>
              <w:jc w:val="both"/>
              <w:rPr>
                <w:rFonts w:cs="Calibri"/>
                <w:color w:val="1A9CB0" w:themeColor="accent3"/>
                <w:sz w:val="18"/>
                <w:szCs w:val="18"/>
              </w:rPr>
            </w:pPr>
            <w:r w:rsidRPr="009A03C9">
              <w:rPr>
                <w:rFonts w:cs="Calibri"/>
                <w:b/>
                <w:color w:val="1A9CB0" w:themeColor="accent3"/>
                <w:sz w:val="18"/>
                <w:szCs w:val="18"/>
              </w:rPr>
              <w:t>ZWRÓĆ UWAGĘ:</w:t>
            </w:r>
            <w:r w:rsidRPr="009A03C9">
              <w:rPr>
                <w:rFonts w:cs="Calibri"/>
                <w:color w:val="1A9CB0" w:themeColor="accent3"/>
                <w:sz w:val="18"/>
                <w:szCs w:val="18"/>
              </w:rPr>
              <w:t xml:space="preserve"> EPAM zapewnia wszelkie niezbędne wsparcie procesu wizowego jednak nie może zagwarantować, że wiza zostanie przyznana.</w:t>
            </w:r>
          </w:p>
          <w:p w:rsidR="009A03C9" w:rsidRPr="009A03C9" w:rsidRDefault="009A03C9" w:rsidP="009A0FE1">
            <w:pPr>
              <w:jc w:val="both"/>
              <w:rPr>
                <w:rFonts w:cs="Calibri"/>
                <w:sz w:val="18"/>
                <w:szCs w:val="18"/>
              </w:rPr>
            </w:pPr>
          </w:p>
          <w:p w:rsidR="00DF4F93" w:rsidRPr="001D12AB" w:rsidRDefault="00DF4F93" w:rsidP="00222FE6">
            <w:pPr>
              <w:rPr>
                <w:rFonts w:cs="Calibri"/>
              </w:rPr>
            </w:pPr>
          </w:p>
        </w:tc>
        <w:tc>
          <w:tcPr>
            <w:tcW w:w="5387" w:type="dxa"/>
            <w:tcBorders>
              <w:top w:val="nil"/>
              <w:left w:val="nil"/>
              <w:bottom w:val="nil"/>
              <w:right w:val="nil"/>
            </w:tcBorders>
            <w:shd w:val="clear" w:color="auto" w:fill="auto"/>
          </w:tcPr>
          <w:p w:rsidR="00DF4F93" w:rsidRPr="003217D7" w:rsidRDefault="00DF4F93">
            <w:pPr>
              <w:jc w:val="both"/>
              <w:rPr>
                <w:rFonts w:cs="Calibri"/>
              </w:rPr>
            </w:pPr>
          </w:p>
          <w:p w:rsidR="00DF4F93" w:rsidRPr="003217D7" w:rsidRDefault="00DF4F93">
            <w:pPr>
              <w:jc w:val="both"/>
              <w:rPr>
                <w:rFonts w:cs="Calibri"/>
              </w:rPr>
            </w:pPr>
          </w:p>
          <w:p w:rsidR="00DF4F93" w:rsidRPr="001D12AB" w:rsidRDefault="00B95B15">
            <w:pPr>
              <w:jc w:val="both"/>
              <w:rPr>
                <w:lang w:val="en-US"/>
              </w:rPr>
            </w:pPr>
            <w:r w:rsidRPr="001D12AB">
              <w:rPr>
                <w:rFonts w:cs="Calibri"/>
                <w:lang w:val="en-US"/>
              </w:rPr>
              <w:t xml:space="preserve">Dear </w:t>
            </w:r>
            <w:ins w:id="26" w:author="Olha Bratsuk" w:date="2017-06-05T13:24:00Z">
              <w:r w:rsidR="00F94BD8">
                <w:t>Illia Vinnichenko</w:t>
              </w:r>
            </w:ins>
            <w:del w:id="27" w:author="Olha Bratsuk" w:date="2017-06-05T13:24:00Z">
              <w:r w:rsidRPr="001D12AB" w:rsidDel="00F94BD8">
                <w:rPr>
                  <w:rFonts w:cs="Calibri"/>
                  <w:lang w:val="en-US"/>
                </w:rPr>
                <w:delText>………….</w:delText>
              </w:r>
            </w:del>
          </w:p>
          <w:p w:rsidR="00DF4F93" w:rsidRPr="001D12AB" w:rsidRDefault="00DF4F93">
            <w:pPr>
              <w:jc w:val="both"/>
              <w:rPr>
                <w:rFonts w:cs="Calibri"/>
                <w:lang w:val="en-US"/>
              </w:rPr>
            </w:pPr>
          </w:p>
          <w:p w:rsidR="009A0FE1" w:rsidRDefault="00B95B15">
            <w:pPr>
              <w:jc w:val="both"/>
              <w:rPr>
                <w:rFonts w:cs="Calibri"/>
                <w:i/>
                <w:lang w:val="en-GB"/>
              </w:rPr>
            </w:pPr>
            <w:r w:rsidRPr="001D12AB">
              <w:rPr>
                <w:rFonts w:cs="Calibri"/>
                <w:lang w:val="en-US"/>
              </w:rPr>
              <w:t xml:space="preserve">EPAM Systems (Poland) sp. z o.o. is pleased </w:t>
            </w:r>
            <w:r w:rsidR="007458E7">
              <w:rPr>
                <w:rFonts w:cs="Calibri"/>
                <w:lang w:val="en-US"/>
              </w:rPr>
              <w:t xml:space="preserve">to present the </w:t>
            </w:r>
            <w:r w:rsidRPr="001D12AB">
              <w:rPr>
                <w:rFonts w:cs="Calibri"/>
                <w:lang w:val="en-US"/>
              </w:rPr>
              <w:t>offer</w:t>
            </w:r>
            <w:r w:rsidR="007458E7">
              <w:rPr>
                <w:rFonts w:cs="Calibri"/>
                <w:lang w:val="en-US"/>
              </w:rPr>
              <w:t xml:space="preserve"> of</w:t>
            </w:r>
            <w:r w:rsidRPr="001D12AB">
              <w:rPr>
                <w:rFonts w:cs="Calibri"/>
                <w:lang w:val="en-US"/>
              </w:rPr>
              <w:t xml:space="preserve"> employment with our company on the terms de</w:t>
            </w:r>
            <w:r>
              <w:rPr>
                <w:rFonts w:cs="Calibri"/>
                <w:lang w:val="en-GB"/>
              </w:rPr>
              <w:t xml:space="preserve">scribed below. We feel that your skills and background will be a valuable asset to our company. </w:t>
            </w:r>
          </w:p>
          <w:p w:rsidR="009A0FE1" w:rsidRDefault="009A0FE1">
            <w:pPr>
              <w:jc w:val="both"/>
              <w:rPr>
                <w:rFonts w:cs="Calibri"/>
                <w:i/>
                <w:lang w:val="en-GB"/>
              </w:rPr>
            </w:pPr>
          </w:p>
          <w:p w:rsidR="009A0FE1" w:rsidRDefault="009A0FE1">
            <w:pPr>
              <w:jc w:val="both"/>
              <w:rPr>
                <w:rFonts w:cs="Calibri"/>
                <w:i/>
                <w:lang w:val="en-GB"/>
              </w:rPr>
            </w:pPr>
          </w:p>
          <w:p w:rsidR="00DF4F93" w:rsidRPr="001D12AB" w:rsidRDefault="00B95B15">
            <w:pPr>
              <w:jc w:val="both"/>
              <w:rPr>
                <w:lang w:val="en-US"/>
              </w:rPr>
            </w:pPr>
            <w:r>
              <w:rPr>
                <w:rFonts w:cs="Calibri"/>
                <w:lang w:val="en-GB"/>
              </w:rPr>
              <w:t>By signing this letter, you confirm with EPAM that at present you are under no contractual or other legal obligations that would prohibit you from performing your duties with our company</w:t>
            </w:r>
            <w:r w:rsidR="007458E7">
              <w:rPr>
                <w:rFonts w:cs="Calibri"/>
                <w:lang w:val="en-GB"/>
              </w:rPr>
              <w:t>.</w:t>
            </w:r>
          </w:p>
          <w:p w:rsidR="00DF4F93" w:rsidRDefault="00DF4F93" w:rsidP="009A0FE1">
            <w:pPr>
              <w:jc w:val="both"/>
              <w:rPr>
                <w:rFonts w:cs="Calibri"/>
                <w:i/>
                <w:lang w:val="en-GB"/>
              </w:rPr>
            </w:pPr>
          </w:p>
          <w:p w:rsidR="009A0FE1" w:rsidRDefault="009A0FE1">
            <w:pPr>
              <w:jc w:val="both"/>
              <w:rPr>
                <w:rFonts w:cs="Calibri"/>
                <w:lang w:val="en-GB"/>
              </w:rPr>
            </w:pPr>
          </w:p>
          <w:p w:rsidR="00DF4F93" w:rsidRPr="001D12AB" w:rsidRDefault="007458E7">
            <w:pPr>
              <w:jc w:val="both"/>
              <w:rPr>
                <w:lang w:val="en-US"/>
              </w:rPr>
            </w:pPr>
            <w:r>
              <w:rPr>
                <w:rFonts w:cs="Calibri"/>
                <w:lang w:val="en-GB"/>
              </w:rPr>
              <w:t>Proposed</w:t>
            </w:r>
            <w:r w:rsidR="00B95B15">
              <w:rPr>
                <w:rFonts w:cs="Calibri"/>
                <w:lang w:val="en-GB"/>
              </w:rPr>
              <w:t xml:space="preserve"> terms of employment:</w:t>
            </w:r>
          </w:p>
          <w:p w:rsidR="00DF4F93" w:rsidRPr="001D12AB" w:rsidRDefault="00B95B15">
            <w:pPr>
              <w:spacing w:line="276" w:lineRule="auto"/>
              <w:jc w:val="both"/>
              <w:rPr>
                <w:b/>
                <w:bCs/>
                <w:color w:val="6666FF"/>
                <w:highlight w:val="white"/>
                <w:lang w:val="en-US"/>
              </w:rPr>
            </w:pPr>
            <w:r w:rsidRPr="001D12AB">
              <w:rPr>
                <w:rFonts w:cs="Calibri"/>
                <w:b/>
                <w:bCs/>
                <w:color w:val="1A9CB0" w:themeColor="accent3"/>
                <w:szCs w:val="20"/>
                <w:highlight w:val="white"/>
                <w:lang w:val="en-US"/>
              </w:rPr>
              <w:t>Workload:</w:t>
            </w:r>
            <w:ins w:id="28" w:author="Olha Bratsuk" w:date="2017-06-05T13:24:00Z">
              <w:r w:rsidR="00F94BD8">
                <w:rPr>
                  <w:rFonts w:cs="Calibri"/>
                  <w:b/>
                  <w:bCs/>
                  <w:color w:val="1A9CB0" w:themeColor="accent3"/>
                  <w:szCs w:val="20"/>
                  <w:highlight w:val="white"/>
                  <w:lang w:val="en-US"/>
                </w:rPr>
                <w:t xml:space="preserve"> full-time</w:t>
              </w:r>
            </w:ins>
          </w:p>
          <w:p w:rsidR="00DF4F93" w:rsidRPr="001D12AB" w:rsidRDefault="00B95B15">
            <w:pPr>
              <w:jc w:val="both"/>
              <w:rPr>
                <w:lang w:val="en-US"/>
              </w:rPr>
            </w:pPr>
            <w:r>
              <w:rPr>
                <w:rFonts w:cs="Calibri"/>
                <w:b/>
                <w:color w:val="1A9CB0" w:themeColor="accent3"/>
                <w:szCs w:val="20"/>
                <w:lang w:val="en-GB"/>
              </w:rPr>
              <w:t xml:space="preserve">Position name: </w:t>
            </w:r>
            <w:ins w:id="29" w:author="Olha Bratsuk" w:date="2017-06-05T13:24:00Z">
              <w:r w:rsidR="00F94BD8">
                <w:rPr>
                  <w:rFonts w:cs="Calibri"/>
                  <w:b/>
                  <w:color w:val="1A9CB0" w:themeColor="accent3"/>
                  <w:szCs w:val="20"/>
                  <w:lang w:val="en-GB"/>
                </w:rPr>
                <w:t>Senior Software Engineer</w:t>
              </w:r>
            </w:ins>
          </w:p>
          <w:p w:rsidR="00DF4F93" w:rsidRPr="001D12AB" w:rsidRDefault="00B95B15">
            <w:pPr>
              <w:jc w:val="both"/>
              <w:rPr>
                <w:lang w:val="en-US"/>
              </w:rPr>
            </w:pPr>
            <w:r>
              <w:rPr>
                <w:rFonts w:cs="Calibri"/>
                <w:b/>
                <w:color w:val="1A9CB0" w:themeColor="accent3"/>
                <w:szCs w:val="20"/>
                <w:lang w:val="en-GB"/>
              </w:rPr>
              <w:t xml:space="preserve">Type of contract: </w:t>
            </w:r>
            <w:ins w:id="30" w:author="Olha Bratsuk" w:date="2017-06-05T13:25:00Z">
              <w:r w:rsidR="00F94BD8">
                <w:rPr>
                  <w:rFonts w:cs="Calibri"/>
                  <w:b/>
                  <w:color w:val="1A9CB0" w:themeColor="accent3"/>
                  <w:szCs w:val="20"/>
                  <w:lang w:val="en-GB"/>
                </w:rPr>
                <w:t>permanent</w:t>
              </w:r>
            </w:ins>
          </w:p>
          <w:p w:rsidR="00DF4F93" w:rsidRPr="001D12AB" w:rsidRDefault="00B95B15">
            <w:pPr>
              <w:spacing w:line="276" w:lineRule="auto"/>
              <w:jc w:val="both"/>
              <w:rPr>
                <w:lang w:val="en-US"/>
              </w:rPr>
            </w:pPr>
            <w:r>
              <w:rPr>
                <w:rFonts w:cs="Calibri"/>
                <w:b/>
                <w:color w:val="1A9CB0" w:themeColor="accent3"/>
                <w:szCs w:val="20"/>
                <w:lang w:val="en-GB"/>
              </w:rPr>
              <w:t>Month gross salary:</w:t>
            </w:r>
            <w:r>
              <w:rPr>
                <w:rFonts w:cs="Calibri"/>
                <w:b/>
                <w:color w:val="464547" w:themeColor="text1"/>
                <w:szCs w:val="20"/>
                <w:lang w:val="en-GB"/>
              </w:rPr>
              <w:t xml:space="preserve"> </w:t>
            </w:r>
            <w:ins w:id="31" w:author="Olha Bratsuk" w:date="2017-06-05T13:25:00Z">
              <w:r w:rsidR="00F94BD8">
                <w:rPr>
                  <w:rFonts w:cs="Calibri"/>
                  <w:b/>
                  <w:color w:val="464547" w:themeColor="text1"/>
                  <w:szCs w:val="20"/>
                  <w:lang w:val="en-GB"/>
                </w:rPr>
                <w:t>15 000 Gross PLN</w:t>
              </w:r>
            </w:ins>
          </w:p>
          <w:p w:rsidR="00DF4F93" w:rsidRPr="001D12AB" w:rsidDel="00F94BD8" w:rsidRDefault="00B95B15">
            <w:pPr>
              <w:spacing w:line="276" w:lineRule="auto"/>
              <w:jc w:val="both"/>
              <w:rPr>
                <w:del w:id="32" w:author="Olha Bratsuk" w:date="2017-06-05T13:25:00Z"/>
                <w:color w:val="1A9CB0" w:themeColor="accent3"/>
                <w:highlight w:val="white"/>
                <w:lang w:val="en-US"/>
              </w:rPr>
            </w:pPr>
            <w:del w:id="33" w:author="Olha Bratsuk" w:date="2017-06-05T13:25:00Z">
              <w:r w:rsidDel="00F94BD8">
                <w:rPr>
                  <w:rFonts w:cs="Calibri"/>
                  <w:b/>
                  <w:color w:val="1A9CB0" w:themeColor="accent3"/>
                  <w:szCs w:val="20"/>
                  <w:highlight w:val="white"/>
                  <w:lang w:val="en-GB"/>
                </w:rPr>
                <w:delText>Monthly gross bonus on the project: "..…"</w:delText>
              </w:r>
              <w:r w:rsidR="00222FE6" w:rsidDel="00F94BD8">
                <w:rPr>
                  <w:rFonts w:cs="Calibri"/>
                  <w:b/>
                  <w:color w:val="1A9CB0" w:themeColor="accent3"/>
                  <w:szCs w:val="20"/>
                  <w:highlight w:val="white"/>
                  <w:lang w:val="en-GB"/>
                </w:rPr>
                <w:delText>*</w:delText>
              </w:r>
              <w:r w:rsidDel="00F94BD8">
                <w:rPr>
                  <w:rFonts w:cs="Calibri"/>
                  <w:b/>
                  <w:color w:val="1A9CB0" w:themeColor="accent3"/>
                  <w:szCs w:val="20"/>
                  <w:highlight w:val="white"/>
                  <w:lang w:val="en-GB"/>
                </w:rPr>
                <w:delText>:</w:delText>
              </w:r>
            </w:del>
          </w:p>
          <w:p w:rsidR="00DF4F93" w:rsidRPr="001D12AB" w:rsidRDefault="00B95B15">
            <w:pPr>
              <w:spacing w:line="276" w:lineRule="auto"/>
              <w:jc w:val="both"/>
              <w:rPr>
                <w:lang w:val="en-US"/>
              </w:rPr>
            </w:pPr>
            <w:r>
              <w:rPr>
                <w:rFonts w:cs="Calibri"/>
                <w:b/>
                <w:bCs/>
                <w:color w:val="1A9CB0" w:themeColor="accent3"/>
                <w:szCs w:val="20"/>
                <w:lang w:val="en-GB"/>
              </w:rPr>
              <w:t>Planned start date*</w:t>
            </w:r>
            <w:ins w:id="34" w:author="Olha Bratsuk" w:date="2017-06-05T13:25:00Z">
              <w:r w:rsidR="00F94BD8">
                <w:rPr>
                  <w:rFonts w:cs="Calibri"/>
                  <w:b/>
                  <w:bCs/>
                  <w:color w:val="1A9CB0" w:themeColor="accent3"/>
                  <w:szCs w:val="20"/>
                  <w:lang w:val="en-GB"/>
                </w:rPr>
                <w:t>1 of August</w:t>
              </w:r>
            </w:ins>
            <w:r w:rsidR="00AA6D24">
              <w:rPr>
                <w:rFonts w:cs="Calibri"/>
                <w:b/>
                <w:bCs/>
                <w:color w:val="1A9CB0" w:themeColor="accent3"/>
                <w:szCs w:val="20"/>
                <w:lang w:val="en-GB"/>
              </w:rPr>
              <w:t>*</w:t>
            </w:r>
            <w:r>
              <w:rPr>
                <w:rFonts w:cs="Calibri"/>
                <w:b/>
                <w:bCs/>
                <w:color w:val="1A9CB0" w:themeColor="accent3"/>
                <w:szCs w:val="20"/>
                <w:lang w:val="en-GB"/>
              </w:rPr>
              <w:t>:</w:t>
            </w:r>
          </w:p>
          <w:p w:rsidR="00DF4F93" w:rsidRPr="001D12AB" w:rsidRDefault="00B95B15">
            <w:pPr>
              <w:spacing w:line="276" w:lineRule="auto"/>
              <w:jc w:val="both"/>
              <w:rPr>
                <w:lang w:val="en-US"/>
              </w:rPr>
            </w:pPr>
            <w:r>
              <w:rPr>
                <w:rFonts w:cs="Calibri"/>
                <w:b/>
                <w:color w:val="1A9CB0" w:themeColor="accent3"/>
                <w:szCs w:val="20"/>
                <w:lang w:val="en-GB"/>
              </w:rPr>
              <w:t>Manager:</w:t>
            </w:r>
            <w:ins w:id="35" w:author="Olha Bratsuk" w:date="2017-06-05T13:25:00Z">
              <w:r w:rsidR="00F94BD8">
                <w:rPr>
                  <w:rFonts w:cs="Calibri"/>
                  <w:b/>
                  <w:color w:val="1A9CB0" w:themeColor="accent3"/>
                  <w:szCs w:val="20"/>
                  <w:lang w:val="en-GB"/>
                </w:rPr>
                <w:t xml:space="preserve"> Vitalii Byzov</w:t>
              </w:r>
            </w:ins>
          </w:p>
          <w:p w:rsidR="00DF4F93" w:rsidRPr="001D12AB" w:rsidRDefault="00B95B15">
            <w:pPr>
              <w:spacing w:line="276" w:lineRule="auto"/>
              <w:jc w:val="both"/>
              <w:rPr>
                <w:lang w:val="en-US"/>
              </w:rPr>
            </w:pPr>
            <w:r>
              <w:rPr>
                <w:rFonts w:cs="Calibri"/>
                <w:b/>
                <w:color w:val="1A9CB0" w:themeColor="accent3"/>
                <w:szCs w:val="20"/>
                <w:lang w:val="en-GB"/>
              </w:rPr>
              <w:t>Location:</w:t>
            </w:r>
            <w:ins w:id="36" w:author="Olha Bratsuk" w:date="2017-06-05T13:25:00Z">
              <w:r w:rsidR="00F94BD8">
                <w:rPr>
                  <w:rFonts w:cs="Calibri"/>
                  <w:b/>
                  <w:color w:val="1A9CB0" w:themeColor="accent3"/>
                  <w:szCs w:val="20"/>
                  <w:lang w:val="en-GB"/>
                </w:rPr>
                <w:t xml:space="preserve"> Krakow</w:t>
              </w:r>
            </w:ins>
          </w:p>
          <w:p w:rsidR="001D12AB" w:rsidRDefault="001D12AB">
            <w:pPr>
              <w:spacing w:line="276" w:lineRule="auto"/>
              <w:jc w:val="both"/>
              <w:rPr>
                <w:rFonts w:cs="Calibri"/>
                <w:lang w:val="en-GB"/>
              </w:rPr>
            </w:pPr>
          </w:p>
          <w:p w:rsidR="009A03C9" w:rsidRDefault="009A03C9">
            <w:pPr>
              <w:spacing w:line="276" w:lineRule="auto"/>
              <w:jc w:val="both"/>
              <w:rPr>
                <w:rFonts w:cs="Calibri"/>
                <w:lang w:val="en-GB"/>
              </w:rPr>
            </w:pPr>
          </w:p>
          <w:p w:rsidR="00DF4F93" w:rsidRPr="001D12AB" w:rsidRDefault="007458E7">
            <w:pPr>
              <w:spacing w:line="276" w:lineRule="auto"/>
              <w:jc w:val="both"/>
              <w:rPr>
                <w:lang w:val="en-US"/>
              </w:rPr>
            </w:pPr>
            <w:r>
              <w:rPr>
                <w:rFonts w:cs="Calibri"/>
                <w:lang w:val="en-GB"/>
              </w:rPr>
              <w:t>Once you join</w:t>
            </w:r>
            <w:r w:rsidR="00B95B15">
              <w:rPr>
                <w:rFonts w:cs="Calibri"/>
                <w:lang w:val="en-GB"/>
              </w:rPr>
              <w:t xml:space="preserve"> </w:t>
            </w:r>
            <w:r>
              <w:rPr>
                <w:rFonts w:cs="Calibri"/>
                <w:lang w:val="en-GB"/>
              </w:rPr>
              <w:t xml:space="preserve">EPAM you will be a subject of </w:t>
            </w:r>
            <w:r w:rsidR="00B95B15">
              <w:rPr>
                <w:rFonts w:cs="Calibri"/>
                <w:lang w:val="en-GB"/>
              </w:rPr>
              <w:t>Work Regulations</w:t>
            </w:r>
            <w:r w:rsidR="00080827">
              <w:rPr>
                <w:rFonts w:cs="Calibri"/>
                <w:lang w:val="en-GB"/>
              </w:rPr>
              <w:t xml:space="preserve"> according to which</w:t>
            </w:r>
            <w:r w:rsidR="00B95B15">
              <w:rPr>
                <w:rFonts w:cs="Calibri"/>
                <w:lang w:val="en-GB"/>
              </w:rPr>
              <w:t xml:space="preserve">, within the frames of the work relationship the employee will receive from the employer a Staff Package including, among the others medical package, a pass for sports activities, or vouchers to chosen by employee shops, so-called "Cafeteria package." The total value of the Staff Package will be </w:t>
            </w:r>
            <w:r w:rsidR="00B95B15">
              <w:rPr>
                <w:rFonts w:cs="Calibri"/>
                <w:b/>
                <w:color w:val="32B6CE" w:themeColor="accent2"/>
                <w:lang w:val="en-GB"/>
              </w:rPr>
              <w:t xml:space="preserve">PLN 404 </w:t>
            </w:r>
            <w:r w:rsidR="00B95B15">
              <w:rPr>
                <w:rFonts w:cs="Calibri"/>
                <w:lang w:val="en-GB"/>
              </w:rPr>
              <w:t xml:space="preserve">per month and will be </w:t>
            </w:r>
            <w:r w:rsidR="00B95B15">
              <w:rPr>
                <w:rFonts w:cs="Calibri"/>
                <w:lang w:val="en-GB"/>
              </w:rPr>
              <w:lastRenderedPageBreak/>
              <w:t>one of the components of employee benefit, subject to income tax on individuals. This package will also increase the basis for calculating social security contributions.</w:t>
            </w:r>
          </w:p>
          <w:p w:rsidR="00DF4F93" w:rsidRDefault="00DF4F93">
            <w:pPr>
              <w:spacing w:line="276" w:lineRule="auto"/>
              <w:jc w:val="both"/>
              <w:rPr>
                <w:rFonts w:cs="Calibri"/>
                <w:i/>
                <w:lang w:val="en-GB"/>
              </w:rPr>
            </w:pPr>
          </w:p>
          <w:p w:rsidR="00DF4F93" w:rsidRDefault="00DF4F93">
            <w:pPr>
              <w:spacing w:line="276" w:lineRule="auto"/>
              <w:jc w:val="both"/>
              <w:rPr>
                <w:rFonts w:cs="Calibri"/>
                <w:i/>
                <w:lang w:val="en-GB"/>
              </w:rPr>
            </w:pPr>
          </w:p>
          <w:p w:rsidR="00DF4F93" w:rsidRPr="001D12AB" w:rsidRDefault="00B95B15">
            <w:pPr>
              <w:spacing w:line="276" w:lineRule="auto"/>
              <w:jc w:val="both"/>
              <w:rPr>
                <w:lang w:val="en-US"/>
              </w:rPr>
            </w:pPr>
            <w:r>
              <w:rPr>
                <w:rFonts w:cs="Calibri"/>
                <w:lang w:val="en-GB"/>
              </w:rPr>
              <w:t>All forms of compensation referred to you in this letter are subject to applicable withholding and Polish taxes and national insurance contributions.</w:t>
            </w:r>
          </w:p>
          <w:p w:rsidR="009A0FE1" w:rsidRDefault="009A0FE1">
            <w:pPr>
              <w:spacing w:line="276" w:lineRule="auto"/>
              <w:jc w:val="both"/>
              <w:rPr>
                <w:rFonts w:cs="Calibri"/>
                <w:szCs w:val="20"/>
                <w:lang w:val="en-GB"/>
              </w:rPr>
            </w:pPr>
          </w:p>
          <w:p w:rsidR="00DF4F93" w:rsidRPr="001D12AB" w:rsidRDefault="00B95B15">
            <w:pPr>
              <w:spacing w:line="276" w:lineRule="auto"/>
              <w:jc w:val="both"/>
              <w:rPr>
                <w:szCs w:val="20"/>
                <w:lang w:val="en-US"/>
              </w:rPr>
            </w:pPr>
            <w:r>
              <w:rPr>
                <w:rFonts w:cs="Calibri"/>
                <w:szCs w:val="20"/>
                <w:lang w:val="en-GB"/>
              </w:rPr>
              <w:t>If you accept terms of this letter</w:t>
            </w:r>
            <w:r w:rsidR="007458E7">
              <w:rPr>
                <w:rFonts w:cs="Calibri"/>
                <w:szCs w:val="20"/>
                <w:lang w:val="en-GB"/>
              </w:rPr>
              <w:t xml:space="preserve"> of intent</w:t>
            </w:r>
            <w:r>
              <w:rPr>
                <w:rFonts w:cs="Calibri"/>
                <w:szCs w:val="20"/>
                <w:lang w:val="en-GB"/>
              </w:rPr>
              <w:t>,</w:t>
            </w:r>
            <w:r w:rsidR="007458E7">
              <w:rPr>
                <w:rFonts w:cs="Calibri"/>
                <w:szCs w:val="20"/>
                <w:lang w:val="en-GB"/>
              </w:rPr>
              <w:t xml:space="preserve"> </w:t>
            </w:r>
            <w:r>
              <w:rPr>
                <w:rFonts w:cs="Calibri"/>
                <w:szCs w:val="20"/>
                <w:lang w:val="en-GB"/>
              </w:rPr>
              <w:t xml:space="preserve">please sign and date both the enclosed duplicate original of this letter and one of the document duplicate, within 30 days since the date of issue, please kindly send to the address: </w:t>
            </w:r>
          </w:p>
          <w:p w:rsidR="00DF4F93" w:rsidRPr="001D12AB" w:rsidRDefault="00DF4F93">
            <w:pPr>
              <w:spacing w:line="276" w:lineRule="auto"/>
              <w:ind w:firstLine="720"/>
              <w:jc w:val="both"/>
              <w:rPr>
                <w:rFonts w:cs="Calibri"/>
                <w:lang w:val="en-US" w:eastAsia="en-GB"/>
              </w:rPr>
            </w:pPr>
          </w:p>
          <w:p w:rsidR="003217D7" w:rsidRDefault="003217D7" w:rsidP="003217D7">
            <w:pPr>
              <w:spacing w:line="276" w:lineRule="auto"/>
              <w:rPr>
                <w:i/>
              </w:rPr>
            </w:pPr>
            <w:r>
              <w:rPr>
                <w:rFonts w:cs="Calibri"/>
                <w:szCs w:val="20"/>
                <w:lang w:eastAsia="en-GB"/>
              </w:rPr>
              <w:t>EPAM Systems (Poland) sp. z o.o.</w:t>
            </w:r>
            <w:r>
              <w:rPr>
                <w:rFonts w:cs="Calibri"/>
                <w:szCs w:val="20"/>
                <w:lang w:eastAsia="en-GB"/>
              </w:rPr>
              <w:br/>
            </w:r>
            <w:r>
              <w:rPr>
                <w:rFonts w:cs="Calibri"/>
                <w:szCs w:val="20"/>
              </w:rPr>
              <w:t>ul. Opolska 114,</w:t>
            </w:r>
          </w:p>
          <w:p w:rsidR="003217D7" w:rsidRPr="00F94BD8" w:rsidRDefault="003217D7" w:rsidP="003217D7">
            <w:pPr>
              <w:spacing w:line="276" w:lineRule="auto"/>
              <w:rPr>
                <w:i/>
                <w:lang w:val="en-US"/>
                <w:rPrChange w:id="37" w:author="Olha Bratsuk" w:date="2017-06-05T13:23:00Z">
                  <w:rPr>
                    <w:i/>
                  </w:rPr>
                </w:rPrChange>
              </w:rPr>
            </w:pPr>
            <w:r w:rsidRPr="00F94BD8">
              <w:rPr>
                <w:rFonts w:cs="Calibri"/>
                <w:szCs w:val="20"/>
                <w:lang w:val="en-US"/>
                <w:rPrChange w:id="38" w:author="Olha Bratsuk" w:date="2017-06-05T13:23:00Z">
                  <w:rPr>
                    <w:rFonts w:cs="Calibri"/>
                    <w:szCs w:val="20"/>
                  </w:rPr>
                </w:rPrChange>
              </w:rPr>
              <w:t>31-323 Kraków, Polska</w:t>
            </w:r>
          </w:p>
          <w:p w:rsidR="00DF4F93" w:rsidRPr="00F94BD8" w:rsidRDefault="00DF4F93">
            <w:pPr>
              <w:spacing w:line="276" w:lineRule="auto"/>
              <w:jc w:val="both"/>
              <w:rPr>
                <w:rFonts w:cs="Calibri"/>
                <w:szCs w:val="20"/>
                <w:lang w:val="en-US"/>
                <w:rPrChange w:id="39" w:author="Olha Bratsuk" w:date="2017-06-05T13:23:00Z">
                  <w:rPr>
                    <w:rFonts w:cs="Calibri"/>
                    <w:szCs w:val="20"/>
                  </w:rPr>
                </w:rPrChange>
              </w:rPr>
            </w:pPr>
          </w:p>
          <w:p w:rsidR="00DF4F93" w:rsidRPr="001D12AB" w:rsidRDefault="00B95B15">
            <w:pPr>
              <w:spacing w:line="276" w:lineRule="auto"/>
              <w:jc w:val="both"/>
              <w:rPr>
                <w:lang w:val="en-US"/>
              </w:rPr>
            </w:pPr>
            <w:r w:rsidRPr="001D12AB">
              <w:rPr>
                <w:rFonts w:cs="Calibri"/>
                <w:lang w:val="en-US"/>
              </w:rPr>
              <w:t xml:space="preserve">or please kindly send singed by You letter of intent to EPAM via e-mail. </w:t>
            </w:r>
          </w:p>
          <w:p w:rsidR="00DF4F93" w:rsidRDefault="00DF4F93">
            <w:pPr>
              <w:spacing w:line="276" w:lineRule="auto"/>
              <w:ind w:firstLine="720"/>
              <w:jc w:val="both"/>
              <w:rPr>
                <w:rFonts w:cs="Calibri"/>
                <w:i/>
                <w:lang w:val="en-GB"/>
              </w:rPr>
            </w:pPr>
          </w:p>
          <w:p w:rsidR="00DF4F93" w:rsidRPr="001D12AB" w:rsidRDefault="00B95B15">
            <w:pPr>
              <w:spacing w:line="276" w:lineRule="auto"/>
              <w:jc w:val="both"/>
              <w:rPr>
                <w:lang w:val="en-US"/>
              </w:rPr>
            </w:pPr>
            <w:r>
              <w:rPr>
                <w:rFonts w:cs="Calibri"/>
                <w:lang w:val="en-GB"/>
              </w:rPr>
              <w:t>We hope that</w:t>
            </w:r>
            <w:r w:rsidR="0017090E">
              <w:rPr>
                <w:rFonts w:cs="Calibri"/>
                <w:lang w:val="en-GB"/>
              </w:rPr>
              <w:t xml:space="preserve"> </w:t>
            </w:r>
            <w:r w:rsidR="00222FE6">
              <w:rPr>
                <w:rFonts w:cs="Calibri"/>
                <w:lang w:val="en-GB"/>
              </w:rPr>
              <w:t>you will</w:t>
            </w:r>
            <w:r>
              <w:rPr>
                <w:rFonts w:cs="Calibri"/>
                <w:lang w:val="en-GB"/>
              </w:rPr>
              <w:t xml:space="preserve"> join our team</w:t>
            </w:r>
            <w:r w:rsidR="00080827">
              <w:rPr>
                <w:rFonts w:cs="Calibri"/>
                <w:lang w:val="en-GB"/>
              </w:rPr>
              <w:t xml:space="preserve"> shortly</w:t>
            </w:r>
            <w:r>
              <w:rPr>
                <w:rFonts w:cs="Calibri"/>
                <w:lang w:val="en-GB"/>
              </w:rPr>
              <w:t>.</w:t>
            </w:r>
          </w:p>
          <w:p w:rsidR="00DF4F93" w:rsidRDefault="00DF4F93">
            <w:pPr>
              <w:rPr>
                <w:rFonts w:cs="Calibri"/>
                <w:lang w:val="en-GB"/>
              </w:rPr>
            </w:pPr>
          </w:p>
          <w:p w:rsidR="009A0FE1" w:rsidRDefault="009A0FE1">
            <w:pPr>
              <w:jc w:val="both"/>
              <w:rPr>
                <w:rFonts w:cs="Calibri"/>
                <w:color w:val="1A9CB0" w:themeColor="accent3"/>
                <w:lang w:val="en-US"/>
              </w:rPr>
            </w:pPr>
          </w:p>
          <w:p w:rsidR="00AA6D24" w:rsidRDefault="00AA6D24">
            <w:pPr>
              <w:jc w:val="both"/>
              <w:rPr>
                <w:rFonts w:cs="Calibri"/>
                <w:color w:val="1A9CB0" w:themeColor="accent3"/>
                <w:sz w:val="18"/>
                <w:szCs w:val="18"/>
                <w:lang w:val="en-US"/>
              </w:rPr>
            </w:pPr>
            <w:r w:rsidRPr="009A03C9">
              <w:rPr>
                <w:rFonts w:cs="Calibri"/>
                <w:color w:val="1A9CB0" w:themeColor="accent3"/>
                <w:sz w:val="18"/>
                <w:szCs w:val="18"/>
                <w:lang w:val="en-US"/>
              </w:rPr>
              <w:t>* Project bonus is applicable only during work on a specific project mentioned above. Once the project assignment is changed, the payment of the bonus will be discontinued.</w:t>
            </w:r>
          </w:p>
          <w:p w:rsidR="00AA6D24" w:rsidRDefault="00AA6D24">
            <w:pPr>
              <w:jc w:val="both"/>
              <w:rPr>
                <w:rFonts w:cs="Calibri"/>
                <w:color w:val="1A9CB0" w:themeColor="accent3"/>
                <w:sz w:val="18"/>
                <w:szCs w:val="18"/>
                <w:lang w:val="en-US"/>
              </w:rPr>
            </w:pPr>
          </w:p>
          <w:p w:rsidR="00DF4F93" w:rsidRPr="009A03C9" w:rsidRDefault="00B95B15">
            <w:pPr>
              <w:jc w:val="both"/>
              <w:rPr>
                <w:rFonts w:cs="Calibri"/>
                <w:b/>
                <w:color w:val="1A9CB0" w:themeColor="accent3"/>
                <w:sz w:val="18"/>
                <w:szCs w:val="18"/>
                <w:lang w:val="en-US"/>
              </w:rPr>
            </w:pPr>
            <w:r w:rsidRPr="009A03C9">
              <w:rPr>
                <w:rFonts w:cs="Calibri"/>
                <w:color w:val="1A9CB0" w:themeColor="accent3"/>
                <w:sz w:val="18"/>
                <w:szCs w:val="18"/>
                <w:lang w:val="en-US"/>
              </w:rPr>
              <w:t>*</w:t>
            </w:r>
            <w:r w:rsidR="00AA6D24">
              <w:rPr>
                <w:rFonts w:cs="Calibri"/>
                <w:color w:val="1A9CB0" w:themeColor="accent3"/>
                <w:sz w:val="18"/>
                <w:szCs w:val="18"/>
                <w:lang w:val="en-US"/>
              </w:rPr>
              <w:t xml:space="preserve">* </w:t>
            </w:r>
            <w:r w:rsidRPr="009A03C9">
              <w:rPr>
                <w:rFonts w:cs="Calibri"/>
                <w:color w:val="1A9CB0" w:themeColor="accent3"/>
                <w:sz w:val="18"/>
                <w:szCs w:val="18"/>
                <w:lang w:val="en-US"/>
              </w:rPr>
              <w:t>If you are non-Polish citizen this start date is initial start date, which can change due the visa process. The actual start date will be set up after the visa issuance and communication with Your manager.</w:t>
            </w:r>
          </w:p>
          <w:p w:rsidR="00DF4F93" w:rsidRPr="009A03C9" w:rsidRDefault="00B95B15">
            <w:pPr>
              <w:jc w:val="both"/>
              <w:rPr>
                <w:rFonts w:cs="Calibri"/>
                <w:color w:val="1A9CB0" w:themeColor="accent3"/>
                <w:sz w:val="18"/>
                <w:szCs w:val="18"/>
                <w:lang w:val="en-US"/>
              </w:rPr>
            </w:pPr>
            <w:r w:rsidRPr="009A03C9">
              <w:rPr>
                <w:rFonts w:cs="Calibri"/>
                <w:b/>
                <w:color w:val="1A9CB0" w:themeColor="accent3"/>
                <w:sz w:val="18"/>
                <w:szCs w:val="18"/>
                <w:lang w:val="en-US"/>
              </w:rPr>
              <w:t>PLEASE NOTE:</w:t>
            </w:r>
            <w:r w:rsidRPr="009A03C9">
              <w:rPr>
                <w:rFonts w:cs="Calibri"/>
                <w:color w:val="1A9CB0" w:themeColor="accent3"/>
                <w:sz w:val="18"/>
                <w:szCs w:val="18"/>
                <w:lang w:val="en-US"/>
              </w:rPr>
              <w:t xml:space="preserve"> EPAM provides necessary assistance with the visa process but cannot guarantee that the visa will be granted to the applicant. </w:t>
            </w:r>
          </w:p>
          <w:p w:rsidR="00222FE6" w:rsidRPr="009A03C9" w:rsidRDefault="00222FE6">
            <w:pPr>
              <w:jc w:val="both"/>
              <w:rPr>
                <w:rFonts w:cs="Calibri"/>
                <w:color w:val="1A9CB0" w:themeColor="accent3"/>
                <w:sz w:val="18"/>
                <w:szCs w:val="18"/>
                <w:lang w:val="en-US"/>
              </w:rPr>
            </w:pPr>
          </w:p>
          <w:p w:rsidR="00222FE6" w:rsidRPr="001D12AB" w:rsidRDefault="00222FE6">
            <w:pPr>
              <w:jc w:val="both"/>
              <w:rPr>
                <w:lang w:val="en-US"/>
              </w:rPr>
            </w:pPr>
          </w:p>
        </w:tc>
      </w:tr>
    </w:tbl>
    <w:p w:rsidR="000646E5" w:rsidRDefault="000646E5">
      <w:pPr>
        <w:spacing w:line="300" w:lineRule="atLeast"/>
        <w:jc w:val="right"/>
        <w:rPr>
          <w:rFonts w:cs="Calibri"/>
          <w:lang w:val="en-GB"/>
        </w:rPr>
      </w:pPr>
    </w:p>
    <w:p w:rsidR="00DF4F93" w:rsidRDefault="00B95B15">
      <w:pPr>
        <w:spacing w:line="300" w:lineRule="atLeast"/>
        <w:jc w:val="right"/>
        <w:rPr>
          <w:rFonts w:cs="Calibri"/>
          <w:lang w:val="en-GB"/>
        </w:rPr>
      </w:pPr>
      <w:r>
        <w:rPr>
          <w:rFonts w:cs="Calibri"/>
          <w:lang w:val="en-GB"/>
        </w:rPr>
        <w:t xml:space="preserve">Z poważaniem/Yours Sincerely, </w:t>
      </w:r>
    </w:p>
    <w:p w:rsidR="000646E5" w:rsidRDefault="000646E5">
      <w:pPr>
        <w:spacing w:line="300" w:lineRule="atLeast"/>
        <w:jc w:val="right"/>
        <w:rPr>
          <w:rFonts w:cs="Calibri"/>
          <w:lang w:val="en-GB"/>
        </w:rPr>
      </w:pPr>
    </w:p>
    <w:p w:rsidR="000646E5" w:rsidRDefault="000646E5">
      <w:pPr>
        <w:spacing w:line="300" w:lineRule="atLeast"/>
        <w:jc w:val="right"/>
      </w:pPr>
    </w:p>
    <w:p w:rsidR="00DF4F93" w:rsidRDefault="00DF4F93">
      <w:pPr>
        <w:spacing w:line="300" w:lineRule="atLeast"/>
        <w:jc w:val="both"/>
        <w:rPr>
          <w:rFonts w:cs="Calibri"/>
          <w:lang w:val="en-GB"/>
        </w:rPr>
      </w:pPr>
    </w:p>
    <w:tbl>
      <w:tblPr>
        <w:tblStyle w:val="TableGrid"/>
        <w:tblW w:w="9781" w:type="dxa"/>
        <w:tblInd w:w="-431" w:type="dxa"/>
        <w:tblCellMar>
          <w:left w:w="138" w:type="dxa"/>
        </w:tblCellMar>
        <w:tblLook w:val="04A0" w:firstRow="1" w:lastRow="0" w:firstColumn="1" w:lastColumn="0" w:noHBand="0" w:noVBand="1"/>
      </w:tblPr>
      <w:tblGrid>
        <w:gridCol w:w="4849"/>
        <w:gridCol w:w="4932"/>
      </w:tblGrid>
      <w:tr w:rsidR="00DF4F93">
        <w:tc>
          <w:tcPr>
            <w:tcW w:w="5103" w:type="dxa"/>
            <w:tcBorders>
              <w:top w:val="nil"/>
              <w:left w:val="nil"/>
              <w:bottom w:val="nil"/>
              <w:right w:val="nil"/>
            </w:tcBorders>
            <w:shd w:val="clear" w:color="auto" w:fill="auto"/>
          </w:tcPr>
          <w:p w:rsidR="00DF4F93" w:rsidRDefault="00B95B15">
            <w:pPr>
              <w:spacing w:line="300" w:lineRule="atLeast"/>
            </w:pPr>
            <w:r>
              <w:rPr>
                <w:rFonts w:cs="Calibri"/>
              </w:rPr>
              <w:t xml:space="preserve">W imieniu EPAM/on behalf of  </w:t>
            </w:r>
            <w:r>
              <w:rPr>
                <w:rFonts w:cs="Calibri"/>
                <w:lang w:eastAsia="en-GB"/>
              </w:rPr>
              <w:t xml:space="preserve">EPAM Systems (Poland) sp. z o.o. </w:t>
            </w:r>
          </w:p>
        </w:tc>
        <w:tc>
          <w:tcPr>
            <w:tcW w:w="4677" w:type="dxa"/>
            <w:tcBorders>
              <w:top w:val="nil"/>
              <w:left w:val="nil"/>
              <w:bottom w:val="nil"/>
              <w:right w:val="nil"/>
            </w:tcBorders>
            <w:shd w:val="clear" w:color="auto" w:fill="auto"/>
          </w:tcPr>
          <w:p w:rsidR="00DF4F93" w:rsidRDefault="00B95B15">
            <w:pPr>
              <w:spacing w:line="300" w:lineRule="atLeast"/>
              <w:jc w:val="both"/>
            </w:pPr>
            <w:r>
              <w:rPr>
                <w:rFonts w:cs="Calibri"/>
              </w:rPr>
              <w:t>……………………………………………………………………………</w:t>
            </w:r>
          </w:p>
        </w:tc>
      </w:tr>
    </w:tbl>
    <w:p w:rsidR="00DF4F93" w:rsidRDefault="00DF4F93">
      <w:pPr>
        <w:spacing w:line="300" w:lineRule="atLeast"/>
        <w:jc w:val="both"/>
        <w:rPr>
          <w:rFonts w:cs="Calibri"/>
          <w:lang w:val="en-GB"/>
        </w:rPr>
      </w:pPr>
    </w:p>
    <w:tbl>
      <w:tblPr>
        <w:tblStyle w:val="TableGrid"/>
        <w:tblW w:w="9781" w:type="dxa"/>
        <w:tblInd w:w="-431" w:type="dxa"/>
        <w:tblCellMar>
          <w:left w:w="138" w:type="dxa"/>
        </w:tblCellMar>
        <w:tblLook w:val="04A0" w:firstRow="1" w:lastRow="0" w:firstColumn="1" w:lastColumn="0" w:noHBand="0" w:noVBand="1"/>
      </w:tblPr>
      <w:tblGrid>
        <w:gridCol w:w="4849"/>
        <w:gridCol w:w="4932"/>
      </w:tblGrid>
      <w:tr w:rsidR="00DF4F93">
        <w:tc>
          <w:tcPr>
            <w:tcW w:w="5103" w:type="dxa"/>
            <w:tcBorders>
              <w:top w:val="nil"/>
              <w:left w:val="nil"/>
              <w:bottom w:val="nil"/>
              <w:right w:val="nil"/>
            </w:tcBorders>
            <w:shd w:val="clear" w:color="auto" w:fill="auto"/>
          </w:tcPr>
          <w:p w:rsidR="00DF4F93" w:rsidRPr="001D12AB" w:rsidRDefault="00B95B15">
            <w:pPr>
              <w:spacing w:line="300" w:lineRule="atLeast"/>
              <w:rPr>
                <w:lang w:val="en-US"/>
              </w:rPr>
            </w:pPr>
            <w:r w:rsidRPr="001D12AB">
              <w:rPr>
                <w:rFonts w:cs="Calibri"/>
                <w:lang w:val="en-US" w:eastAsia="en-GB"/>
              </w:rPr>
              <w:t>Data i podpis/ date and signature</w:t>
            </w:r>
          </w:p>
        </w:tc>
        <w:tc>
          <w:tcPr>
            <w:tcW w:w="4677" w:type="dxa"/>
            <w:tcBorders>
              <w:top w:val="nil"/>
              <w:left w:val="nil"/>
              <w:bottom w:val="nil"/>
              <w:right w:val="nil"/>
            </w:tcBorders>
            <w:shd w:val="clear" w:color="auto" w:fill="auto"/>
          </w:tcPr>
          <w:p w:rsidR="00DF4F93" w:rsidRDefault="00B95B15">
            <w:pPr>
              <w:spacing w:line="300" w:lineRule="atLeast"/>
              <w:jc w:val="both"/>
            </w:pPr>
            <w:r>
              <w:rPr>
                <w:rFonts w:cs="Calibri"/>
              </w:rPr>
              <w:t>……………………………………………………………………………</w:t>
            </w:r>
          </w:p>
          <w:p w:rsidR="00DF4F93" w:rsidRDefault="00DF4F93">
            <w:pPr>
              <w:spacing w:line="300" w:lineRule="atLeast"/>
              <w:jc w:val="both"/>
              <w:rPr>
                <w:rFonts w:cs="Calibri"/>
              </w:rPr>
            </w:pPr>
          </w:p>
        </w:tc>
      </w:tr>
    </w:tbl>
    <w:p w:rsidR="00DF4F93" w:rsidRDefault="00DF4F93">
      <w:pPr>
        <w:spacing w:line="300" w:lineRule="atLeast"/>
        <w:jc w:val="both"/>
      </w:pPr>
    </w:p>
    <w:sectPr w:rsidR="00DF4F93">
      <w:headerReference w:type="default" r:id="rId8"/>
      <w:footerReference w:type="default" r:id="rId9"/>
      <w:pgSz w:w="12240" w:h="15840"/>
      <w:pgMar w:top="1440" w:right="1440" w:bottom="1440" w:left="1440" w:header="720" w:footer="227" w:gutter="0"/>
      <w:pgNumType w:start="1"/>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C26" w:rsidRDefault="00870C26">
      <w:r>
        <w:separator/>
      </w:r>
    </w:p>
  </w:endnote>
  <w:endnote w:type="continuationSeparator" w:id="0">
    <w:p w:rsidR="00870C26" w:rsidRDefault="0087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CC"/>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Lucida Grande">
    <w:altName w:val="Times New Roman"/>
    <w:charset w:val="EE"/>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93" w:rsidRDefault="00B95B15">
    <w:pPr>
      <w:pStyle w:val="Footer"/>
      <w:tabs>
        <w:tab w:val="left" w:pos="900"/>
        <w:tab w:val="right" w:pos="9000"/>
      </w:tabs>
      <w:ind w:right="360"/>
      <w:rPr>
        <w:color w:val="999999" w:themeColor="background2"/>
        <w:sz w:val="18"/>
        <w:szCs w:val="18"/>
      </w:rPr>
    </w:pPr>
    <w:r>
      <w:rPr>
        <w:noProof/>
      </w:rPr>
      <mc:AlternateContent>
        <mc:Choice Requires="wps">
          <w:drawing>
            <wp:anchor distT="0" distB="0" distL="114300" distR="114300" simplePos="0" relativeHeight="5" behindDoc="1" locked="0" layoutInCell="1" allowOverlap="1">
              <wp:simplePos x="0" y="0"/>
              <wp:positionH relativeFrom="column">
                <wp:posOffset>-316230</wp:posOffset>
              </wp:positionH>
              <wp:positionV relativeFrom="paragraph">
                <wp:posOffset>-186690</wp:posOffset>
              </wp:positionV>
              <wp:extent cx="6605270" cy="5080"/>
              <wp:effectExtent l="0" t="0" r="28575" b="19050"/>
              <wp:wrapNone/>
              <wp:docPr id="2" name="Straight Connector 5"/>
              <wp:cNvGraphicFramePr/>
              <a:graphic xmlns:a="http://schemas.openxmlformats.org/drawingml/2006/main">
                <a:graphicData uri="http://schemas.microsoft.com/office/word/2010/wordprocessingShape">
                  <wps:wsp>
                    <wps:cNvCnPr/>
                    <wps:spPr>
                      <a:xfrm>
                        <a:off x="0" y="0"/>
                        <a:ext cx="6604560" cy="1800"/>
                      </a:xfrm>
                      <a:prstGeom prst="line">
                        <a:avLst/>
                      </a:prstGeom>
                      <a:ln>
                        <a:solidFill>
                          <a:schemeClr val="tx1"/>
                        </a:solidFill>
                        <a:round/>
                      </a:ln>
                    </wps:spPr>
                    <wps:style>
                      <a:lnRef idx="2">
                        <a:schemeClr val="accent1"/>
                      </a:lnRef>
                      <a:fillRef idx="0">
                        <a:schemeClr val="accent1"/>
                      </a:fillRef>
                      <a:effectRef idx="1">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line id="shape_0" from="-24.95pt,-14.75pt" to="495.05pt,-14.65pt" ID="Straight Connector 5" stroked="t" style="position:absolute">
              <v:stroke color="#464547" weight="25560" joinstyle="round" endcap="flat"/>
              <v:fill o:detectmouseclick="t" on="false"/>
              <v:shadow on="t" obscured="f" color="black"/>
            </v:line>
          </w:pict>
        </mc:Fallback>
      </mc:AlternateContent>
    </w:r>
    <w:r>
      <w:rPr>
        <w:noProof/>
      </w:rPr>
      <mc:AlternateContent>
        <mc:Choice Requires="wps">
          <w:drawing>
            <wp:anchor distT="0" distB="0" distL="0" distR="0" simplePos="0" relativeHeight="11" behindDoc="1" locked="0" layoutInCell="1" allowOverlap="1">
              <wp:simplePos x="0" y="0"/>
              <wp:positionH relativeFrom="margin">
                <wp:align>right</wp:align>
              </wp:positionH>
              <wp:positionV relativeFrom="paragraph">
                <wp:posOffset>635</wp:posOffset>
              </wp:positionV>
              <wp:extent cx="64135" cy="146685"/>
              <wp:effectExtent l="0" t="0" r="0" b="0"/>
              <wp:wrapSquare wrapText="largest"/>
              <wp:docPr id="3" name="Ramka1"/>
              <wp:cNvGraphicFramePr/>
              <a:graphic xmlns:a="http://schemas.openxmlformats.org/drawingml/2006/main">
                <a:graphicData uri="http://schemas.microsoft.com/office/word/2010/wordprocessingShape">
                  <wps:wsp>
                    <wps:cNvSpPr/>
                    <wps:spPr>
                      <a:xfrm>
                        <a:off x="0" y="0"/>
                        <a:ext cx="63360" cy="146160"/>
                      </a:xfrm>
                      <a:prstGeom prst="rect">
                        <a:avLst/>
                      </a:prstGeom>
                      <a:noFill/>
                      <a:ln>
                        <a:noFill/>
                      </a:ln>
                    </wps:spPr>
                    <wps:style>
                      <a:lnRef idx="0">
                        <a:scrgbClr r="0" g="0" b="0"/>
                      </a:lnRef>
                      <a:fillRef idx="0">
                        <a:scrgbClr r="0" g="0" b="0"/>
                      </a:fillRef>
                      <a:effectRef idx="0">
                        <a:scrgbClr r="0" g="0" b="0"/>
                      </a:effectRef>
                      <a:fontRef idx="minor"/>
                    </wps:style>
                    <wps:txbx>
                      <w:txbxContent>
                        <w:p w:rsidR="00DF4F93" w:rsidRDefault="00B95B15">
                          <w:pPr>
                            <w:pStyle w:val="Footer"/>
                            <w:rPr>
                              <w:color w:val="464547"/>
                            </w:rPr>
                          </w:pPr>
                          <w:r>
                            <w:rPr>
                              <w:color w:val="464547"/>
                            </w:rPr>
                            <w:fldChar w:fldCharType="begin"/>
                          </w:r>
                          <w:r>
                            <w:instrText>PAGE</w:instrText>
                          </w:r>
                          <w:r>
                            <w:fldChar w:fldCharType="separate"/>
                          </w:r>
                          <w:r w:rsidR="00F94BD8">
                            <w:rPr>
                              <w:noProof/>
                            </w:rPr>
                            <w:t>1</w:t>
                          </w:r>
                          <w:r>
                            <w:fldChar w:fldCharType="end"/>
                          </w:r>
                        </w:p>
                      </w:txbxContent>
                    </wps:txbx>
                    <wps:bodyPr lIns="0" tIns="0" rIns="0" bIns="0">
                      <a:spAutoFit/>
                    </wps:bodyPr>
                  </wps:wsp>
                </a:graphicData>
              </a:graphic>
            </wp:anchor>
          </w:drawing>
        </mc:Choice>
        <mc:Fallback>
          <w:pict>
            <v:rect id="Ramka1" o:spid="_x0000_s1026" style="position:absolute;margin-left:-46.15pt;margin-top:.05pt;width:5.05pt;height:11.55pt;z-index:-50331646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" filled="f" stroked="f">
              <v:textbox style="mso-fit-shape-to-text:t" inset="0,0,0,0">
                <w:txbxContent>
                  <w:p w:rsidR="00DF4F93" w:rsidRDefault="00B95B15">
                    <w:pPr>
                      <w:pStyle w:val="Footer"/>
                      <w:rPr>
                        <w:color w:val="464547"/>
                      </w:rPr>
                    </w:pPr>
                    <w:r>
                      <w:rPr>
                        <w:color w:val="464547"/>
                      </w:rPr>
                      <w:fldChar w:fldCharType="begin"/>
                    </w:r>
                    <w:r>
                      <w:instrText>PAGE</w:instrText>
                    </w:r>
                    <w:r>
                      <w:fldChar w:fldCharType="separate"/>
                    </w:r>
                    <w:r w:rsidR="00F94BD8">
                      <w:rPr>
                        <w:noProof/>
                      </w:rPr>
                      <w:t>1</w:t>
                    </w:r>
                    <w:r>
                      <w:fldChar w:fldCharType="end"/>
                    </w:r>
                  </w:p>
                </w:txbxContent>
              </v:textbox>
              <w10:wrap type="square" side="largest" anchorx="margin"/>
            </v:rect>
          </w:pict>
        </mc:Fallback>
      </mc:AlternateContent>
    </w:r>
    <w:r>
      <w:rPr>
        <w:noProof/>
      </w:rPr>
      <w:drawing>
        <wp:anchor distT="0" distB="0" distL="114300" distR="114300" simplePos="0" relativeHeight="8" behindDoc="1" locked="0" layoutInCell="1" allowOverlap="1">
          <wp:simplePos x="0" y="0"/>
          <wp:positionH relativeFrom="column">
            <wp:posOffset>0</wp:posOffset>
          </wp:positionH>
          <wp:positionV relativeFrom="paragraph">
            <wp:posOffset>1270</wp:posOffset>
          </wp:positionV>
          <wp:extent cx="457200" cy="161925"/>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
                  <a:stretch>
                    <a:fillRect/>
                  </a:stretch>
                </pic:blipFill>
                <pic:spPr bwMode="auto">
                  <a:xfrm>
                    <a:off x="0" y="0"/>
                    <a:ext cx="457200" cy="161925"/>
                  </a:xfrm>
                  <a:prstGeom prst="rect">
                    <a:avLst/>
                  </a:prstGeom>
                </pic:spPr>
              </pic:pic>
            </a:graphicData>
          </a:graphic>
        </wp:anchor>
      </w:drawing>
    </w:r>
    <w:r>
      <w:rPr>
        <w:color w:val="999999" w:themeColor="background2"/>
        <w:sz w:val="18"/>
        <w:szCs w:val="18"/>
      </w:rPr>
      <w:tab/>
      <w:t>LETTER OF INTENT</w:t>
    </w:r>
    <w:r>
      <w:rPr>
        <w:color w:val="999999" w:themeColor="background2"/>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C26" w:rsidRDefault="00870C26">
      <w:r>
        <w:separator/>
      </w:r>
    </w:p>
  </w:footnote>
  <w:footnote w:type="continuationSeparator" w:id="0">
    <w:p w:rsidR="00870C26" w:rsidRDefault="00870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93" w:rsidRDefault="00B95B15">
    <w:pPr>
      <w:pStyle w:val="Header"/>
      <w:tabs>
        <w:tab w:val="right" w:pos="9360"/>
      </w:tabs>
    </w:pPr>
    <w:r>
      <w:tab/>
    </w:r>
    <w:r>
      <w:tab/>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ha Bratsuk">
    <w15:presenceInfo w15:providerId="AD" w15:userId="S-1-5-21-2448406460-2828086590-2809017384-787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93"/>
    <w:rsid w:val="00026B35"/>
    <w:rsid w:val="0004602D"/>
    <w:rsid w:val="000646E5"/>
    <w:rsid w:val="00080827"/>
    <w:rsid w:val="0017090E"/>
    <w:rsid w:val="001B7B0D"/>
    <w:rsid w:val="001D12AB"/>
    <w:rsid w:val="00222FE6"/>
    <w:rsid w:val="002C7FD9"/>
    <w:rsid w:val="003217D7"/>
    <w:rsid w:val="007458E7"/>
    <w:rsid w:val="007B0762"/>
    <w:rsid w:val="007B196C"/>
    <w:rsid w:val="008573DE"/>
    <w:rsid w:val="00870C26"/>
    <w:rsid w:val="008F04BE"/>
    <w:rsid w:val="009A03C9"/>
    <w:rsid w:val="009A0FE1"/>
    <w:rsid w:val="009B4AE2"/>
    <w:rsid w:val="00A07C7D"/>
    <w:rsid w:val="00A16DEC"/>
    <w:rsid w:val="00AA6D24"/>
    <w:rsid w:val="00AD030A"/>
    <w:rsid w:val="00B95B15"/>
    <w:rsid w:val="00DF4F93"/>
    <w:rsid w:val="00F94BD8"/>
    <w:rsid w:val="00FE6CB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0317C-964D-473D-9DE7-BE559D4F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830"/>
    <w:rPr>
      <w:rFonts w:ascii="Trebuchet MS" w:eastAsia="MS Gothic" w:hAnsi="Trebuchet MS"/>
      <w:color w:val="00000A"/>
      <w:szCs w:val="22"/>
    </w:rPr>
  </w:style>
  <w:style w:type="paragraph" w:styleId="Heading1">
    <w:name w:val="heading 1"/>
    <w:basedOn w:val="Normal"/>
    <w:next w:val="Normal"/>
    <w:link w:val="Heading1Char"/>
    <w:autoRedefine/>
    <w:uiPriority w:val="9"/>
    <w:qFormat/>
    <w:rsid w:val="002371F3"/>
    <w:pPr>
      <w:jc w:val="center"/>
      <w:outlineLvl w:val="0"/>
    </w:pPr>
    <w:rPr>
      <w:rFonts w:ascii="Arial Black" w:hAnsi="Arial Black"/>
      <w:caps/>
      <w:color w:val="464547" w:themeColor="text1"/>
    </w:rPr>
  </w:style>
  <w:style w:type="paragraph" w:styleId="Heading2">
    <w:name w:val="heading 2"/>
    <w:basedOn w:val="Normal"/>
    <w:next w:val="Normal"/>
    <w:link w:val="Heading2Char"/>
    <w:uiPriority w:val="9"/>
    <w:unhideWhenUsed/>
    <w:qFormat/>
    <w:rsid w:val="00510FD6"/>
    <w:pPr>
      <w:outlineLvl w:val="1"/>
    </w:pPr>
    <w:rPr>
      <w:b/>
      <w:bCs/>
      <w:caps/>
      <w:color w:val="32B6CE"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2371F3"/>
    <w:rPr>
      <w:rFonts w:ascii="Arial Black" w:hAnsi="Arial Black" w:cs="Times New Roman"/>
      <w:caps/>
      <w:color w:val="464547" w:themeColor="text1"/>
      <w:sz w:val="22"/>
      <w:szCs w:val="22"/>
    </w:rPr>
  </w:style>
  <w:style w:type="character" w:customStyle="1" w:styleId="Heading2Char">
    <w:name w:val="Heading 2 Char"/>
    <w:basedOn w:val="DefaultParagraphFont"/>
    <w:link w:val="Heading2"/>
    <w:uiPriority w:val="9"/>
    <w:qFormat/>
    <w:locked/>
    <w:rsid w:val="00510FD6"/>
    <w:rPr>
      <w:rFonts w:ascii="Trebuchet MS" w:hAnsi="Trebuchet MS" w:cs="Times New Roman"/>
      <w:b/>
      <w:bCs/>
      <w:caps/>
      <w:color w:val="32B6CE" w:themeColor="accent2"/>
      <w:sz w:val="22"/>
      <w:szCs w:val="22"/>
    </w:rPr>
  </w:style>
  <w:style w:type="character" w:customStyle="1" w:styleId="FooterChar">
    <w:name w:val="Footer Char"/>
    <w:basedOn w:val="DefaultParagraphFont"/>
    <w:link w:val="Footer"/>
    <w:uiPriority w:val="99"/>
    <w:qFormat/>
    <w:locked/>
    <w:rsid w:val="00510FD6"/>
    <w:rPr>
      <w:rFonts w:cs="Times New Roman"/>
    </w:rPr>
  </w:style>
  <w:style w:type="character" w:styleId="PageNumber">
    <w:name w:val="page number"/>
    <w:basedOn w:val="DefaultParagraphFont"/>
    <w:uiPriority w:val="99"/>
    <w:semiHidden/>
    <w:unhideWhenUsed/>
    <w:qFormat/>
    <w:rsid w:val="00510FD6"/>
    <w:rPr>
      <w:rFonts w:cs="Times New Roman"/>
    </w:rPr>
  </w:style>
  <w:style w:type="character" w:customStyle="1" w:styleId="HeaderChar">
    <w:name w:val="Header Char"/>
    <w:basedOn w:val="DefaultParagraphFont"/>
    <w:link w:val="Header"/>
    <w:uiPriority w:val="99"/>
    <w:qFormat/>
    <w:locked/>
    <w:rsid w:val="00510FD6"/>
    <w:rPr>
      <w:rFonts w:cs="Times New Roman"/>
    </w:rPr>
  </w:style>
  <w:style w:type="character" w:customStyle="1" w:styleId="BalloonTextChar">
    <w:name w:val="Balloon Text Char"/>
    <w:basedOn w:val="DefaultParagraphFont"/>
    <w:link w:val="BalloonText"/>
    <w:uiPriority w:val="99"/>
    <w:semiHidden/>
    <w:qFormat/>
    <w:locked/>
    <w:rsid w:val="00C954E3"/>
    <w:rPr>
      <w:rFonts w:ascii="Lucida Grande" w:hAnsi="Lucida Grande" w:cs="Lucida Grande"/>
      <w:sz w:val="18"/>
      <w:szCs w:val="18"/>
    </w:rPr>
  </w:style>
  <w:style w:type="character" w:customStyle="1" w:styleId="TitleChar">
    <w:name w:val="Title Char"/>
    <w:basedOn w:val="DefaultParagraphFont"/>
    <w:link w:val="Title"/>
    <w:uiPriority w:val="10"/>
    <w:qFormat/>
    <w:locked/>
    <w:rsid w:val="00C845AB"/>
    <w:rPr>
      <w:rFonts w:ascii="Arial Black" w:eastAsiaTheme="majorEastAsia" w:hAnsi="Arial Black" w:cs="Times New Roman"/>
      <w:caps/>
      <w:color w:val="464547" w:themeColor="text1"/>
      <w:spacing w:val="5"/>
      <w:sz w:val="36"/>
      <w:szCs w:val="36"/>
    </w:rPr>
  </w:style>
  <w:style w:type="character" w:customStyle="1" w:styleId="czeinternetowe">
    <w:name w:val="Łącze internetowe"/>
    <w:basedOn w:val="DefaultParagraphFont"/>
    <w:uiPriority w:val="99"/>
    <w:unhideWhenUsed/>
    <w:rsid w:val="002B019B"/>
    <w:rPr>
      <w:rFonts w:cs="Times New Roman"/>
      <w:color w:val="2CA8C3" w:themeColor="hyperlink"/>
      <w:u w:val="single"/>
    </w:rPr>
  </w:style>
  <w:style w:type="character" w:customStyle="1" w:styleId="ListLabel1">
    <w:name w:val="ListLabel 1"/>
    <w:qFormat/>
    <w:rPr>
      <w:color w:val="32B6CE"/>
    </w:rPr>
  </w:style>
  <w:style w:type="character" w:customStyle="1" w:styleId="ListLabel2">
    <w:name w:val="ListLabel 2"/>
    <w:qFormat/>
    <w:rPr>
      <w:color w:val="464547"/>
    </w:rPr>
  </w:style>
  <w:style w:type="character" w:customStyle="1" w:styleId="ListLabel3">
    <w:name w:val="ListLabel 3"/>
    <w:qFormat/>
    <w:rPr>
      <w:color w:val="464547"/>
    </w:rPr>
  </w:style>
  <w:style w:type="character" w:customStyle="1" w:styleId="ListLabel4">
    <w:name w:val="ListLabel 4"/>
    <w:qFormat/>
    <w:rPr>
      <w:color w:val="464547"/>
    </w:rPr>
  </w:style>
  <w:style w:type="character" w:customStyle="1" w:styleId="ListLabel5">
    <w:name w:val="ListLabel 5"/>
    <w:qFormat/>
    <w:rPr>
      <w:color w:val="32B6CE"/>
    </w:rPr>
  </w:style>
  <w:style w:type="character" w:customStyle="1" w:styleId="ListLabel6">
    <w:name w:val="ListLabel 6"/>
    <w:qFormat/>
    <w:rPr>
      <w:color w:val="32B6CE"/>
    </w:rPr>
  </w:style>
  <w:style w:type="character" w:customStyle="1" w:styleId="ListLabel7">
    <w:name w:val="ListLabel 7"/>
    <w:qFormat/>
    <w:rPr>
      <w:color w:val="464547"/>
    </w:rPr>
  </w:style>
  <w:style w:type="character" w:customStyle="1" w:styleId="ListLabel8">
    <w:name w:val="ListLabel 8"/>
    <w:qFormat/>
    <w:rPr>
      <w:color w:val="464547"/>
    </w:rPr>
  </w:style>
  <w:style w:type="character" w:customStyle="1" w:styleId="ListLabel9">
    <w:name w:val="ListLabel 9"/>
    <w:qFormat/>
    <w:rPr>
      <w:color w:val="464547"/>
    </w:rPr>
  </w:style>
  <w:style w:type="character" w:customStyle="1" w:styleId="ListLabel10">
    <w:name w:val="ListLabel 10"/>
    <w:qFormat/>
    <w:rPr>
      <w:rFonts w:cs="Times New Roman"/>
      <w:color w:val="32B6CE"/>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olor w:val="32B6CE"/>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paragraph" w:customStyle="1" w:styleId="Nagwek">
    <w:name w:val="Nagłówek"/>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ks">
    <w:name w:val="Indeks"/>
    <w:basedOn w:val="Normal"/>
    <w:qFormat/>
    <w:pPr>
      <w:suppressLineNumbers/>
    </w:pPr>
    <w:rPr>
      <w:rFonts w:cs="Lucida Sans"/>
    </w:rPr>
  </w:style>
  <w:style w:type="paragraph" w:styleId="ListParagraph">
    <w:name w:val="List Paragraph"/>
    <w:basedOn w:val="Normal"/>
    <w:uiPriority w:val="34"/>
    <w:qFormat/>
    <w:rsid w:val="00510FD6"/>
    <w:pPr>
      <w:ind w:left="720"/>
      <w:contextualSpacing/>
    </w:pPr>
    <w:rPr>
      <w:color w:val="464547" w:themeColor="text1"/>
    </w:rPr>
  </w:style>
  <w:style w:type="paragraph" w:styleId="Footer">
    <w:name w:val="footer"/>
    <w:basedOn w:val="Normal"/>
    <w:link w:val="FooterChar"/>
    <w:uiPriority w:val="99"/>
    <w:unhideWhenUsed/>
    <w:rsid w:val="00510FD6"/>
    <w:pPr>
      <w:tabs>
        <w:tab w:val="center" w:pos="4320"/>
        <w:tab w:val="right" w:pos="8640"/>
      </w:tabs>
    </w:pPr>
  </w:style>
  <w:style w:type="paragraph" w:styleId="Header">
    <w:name w:val="header"/>
    <w:basedOn w:val="Normal"/>
    <w:link w:val="HeaderChar"/>
    <w:uiPriority w:val="99"/>
    <w:unhideWhenUsed/>
    <w:rsid w:val="00510FD6"/>
    <w:pPr>
      <w:tabs>
        <w:tab w:val="center" w:pos="4320"/>
        <w:tab w:val="right" w:pos="8640"/>
      </w:tabs>
    </w:pPr>
  </w:style>
  <w:style w:type="paragraph" w:styleId="TOCHeading">
    <w:name w:val="TOC Heading"/>
    <w:basedOn w:val="Heading1"/>
    <w:next w:val="Normal"/>
    <w:uiPriority w:val="39"/>
    <w:unhideWhenUsed/>
    <w:qFormat/>
    <w:rsid w:val="00C954E3"/>
    <w:pPr>
      <w:keepNext/>
      <w:keepLines/>
      <w:spacing w:before="480" w:line="276" w:lineRule="auto"/>
    </w:pPr>
    <w:rPr>
      <w:rFonts w:asciiTheme="majorHAnsi" w:eastAsiaTheme="majorEastAsia" w:hAnsiTheme="majorHAnsi"/>
      <w:b/>
      <w:bCs/>
      <w:caps w:val="0"/>
      <w:color w:val="989898" w:themeColor="accent1" w:themeShade="BF"/>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qFormat/>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C845AB"/>
    <w:pPr>
      <w:pBdr>
        <w:bottom w:val="single" w:sz="8" w:space="4" w:color="CCCCCC"/>
      </w:pBdr>
      <w:spacing w:after="300"/>
      <w:contextualSpacing/>
    </w:pPr>
    <w:rPr>
      <w:rFonts w:eastAsiaTheme="majorEastAsia"/>
      <w:spacing w:val="5"/>
      <w:sz w:val="36"/>
      <w:szCs w:val="36"/>
    </w:rPr>
  </w:style>
  <w:style w:type="paragraph" w:customStyle="1" w:styleId="Zawartoramki">
    <w:name w:val="Zawartość ramki"/>
    <w:basedOn w:val="Normal"/>
    <w:qFormat/>
  </w:style>
  <w:style w:type="paragraph" w:customStyle="1" w:styleId="Zawartotabeli">
    <w:name w:val="Zawartość tabeli"/>
    <w:basedOn w:val="Normal"/>
    <w:qFormat/>
  </w:style>
  <w:style w:type="paragraph" w:customStyle="1" w:styleId="Nagwektabeli">
    <w:name w:val="Nagłówek tabeli"/>
    <w:basedOn w:val="Zawartotabeli"/>
    <w:qFormat/>
  </w:style>
  <w:style w:type="numbering" w:customStyle="1" w:styleId="EPAMBullets">
    <w:name w:val="EPAM Bullets"/>
    <w:qFormat/>
  </w:style>
  <w:style w:type="table" w:styleId="TableGrid">
    <w:name w:val="Table Grid"/>
    <w:basedOn w:val="TableNormal"/>
    <w:uiPriority w:val="59"/>
    <w:rsid w:val="00724646"/>
    <w:rPr>
      <w:sz w:val="22"/>
      <w:szCs w:val="22"/>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4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5109-8142-471F-95A1-88BA1282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Patrick</dc:creator>
  <dc:description/>
  <cp:lastModifiedBy>Olha Bratsuk</cp:lastModifiedBy>
  <cp:revision>2</cp:revision>
  <cp:lastPrinted>2015-06-18T14:12:00Z</cp:lastPrinted>
  <dcterms:created xsi:type="dcterms:W3CDTF">2017-06-05T11:26:00Z</dcterms:created>
  <dcterms:modified xsi:type="dcterms:W3CDTF">2017-06-05T11:26:00Z</dcterms:modified>
  <cp:contentStatus/>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EPAM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